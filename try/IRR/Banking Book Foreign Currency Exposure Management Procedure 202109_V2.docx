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BC8EBA" w14:textId="77777777" w:rsidR="008A76EF" w:rsidRDefault="008A76EF" w:rsidP="008A76EF"/>
    <w:p w14:paraId="64BC50E8" w14:textId="77777777" w:rsidR="008A76EF" w:rsidRDefault="008A76EF" w:rsidP="008A76EF"/>
    <w:p w14:paraId="2778BE3B" w14:textId="77777777" w:rsidR="008A76EF" w:rsidRDefault="008A76EF" w:rsidP="008A76EF"/>
    <w:p w14:paraId="5E26B121" w14:textId="77777777" w:rsidR="008A76EF" w:rsidRDefault="008A76EF" w:rsidP="008A76EF"/>
    <w:p w14:paraId="0D6614B6" w14:textId="77777777" w:rsidR="008A76EF" w:rsidRDefault="008A76EF" w:rsidP="008A76EF"/>
    <w:p w14:paraId="203535CD" w14:textId="77777777" w:rsidR="008A76EF" w:rsidRDefault="008A76EF" w:rsidP="008A76EF"/>
    <w:p w14:paraId="345DCF57" w14:textId="77777777" w:rsidR="008A76EF" w:rsidRDefault="008A76EF" w:rsidP="008A76EF"/>
    <w:p w14:paraId="0DE81C98" w14:textId="77777777" w:rsidR="008A76EF" w:rsidRDefault="008A76EF" w:rsidP="008A76EF"/>
    <w:p w14:paraId="1C9D9A7C" w14:textId="77777777" w:rsidR="008A76EF" w:rsidRDefault="008A76EF" w:rsidP="008A76EF"/>
    <w:p w14:paraId="653C416A" w14:textId="77777777" w:rsidR="008A76EF" w:rsidRDefault="008A76EF" w:rsidP="008A76EF"/>
    <w:p w14:paraId="53A66C74" w14:textId="77777777" w:rsidR="008A76EF" w:rsidRDefault="008A76EF" w:rsidP="008A76EF"/>
    <w:p w14:paraId="329B7C07" w14:textId="77777777" w:rsidR="008A76EF" w:rsidRDefault="008A76EF" w:rsidP="008A76EF"/>
    <w:p w14:paraId="11F1E2E0" w14:textId="77777777" w:rsidR="008A76EF" w:rsidRDefault="008A76EF" w:rsidP="008A76EF"/>
    <w:p w14:paraId="0799660C" w14:textId="77777777" w:rsidR="008A76EF" w:rsidRDefault="008A76EF" w:rsidP="008A76EF"/>
    <w:p w14:paraId="22EC9674" w14:textId="77777777" w:rsidR="008A76EF" w:rsidRDefault="008A76EF" w:rsidP="008A76EF"/>
    <w:p w14:paraId="6954AD8A" w14:textId="77777777" w:rsidR="008A76EF" w:rsidRDefault="008A76EF" w:rsidP="008A76EF"/>
    <w:p w14:paraId="70927952" w14:textId="1D714A26" w:rsidR="007C2DB2" w:rsidDel="001D5B0D" w:rsidRDefault="007C2DB2" w:rsidP="007C2DB2">
      <w:pPr>
        <w:jc w:val="center"/>
        <w:rPr>
          <w:moveFrom w:id="0" w:author="PENG, QIAN(Charlie)" w:date="2021-09-21T17:27:00Z"/>
          <w:rFonts w:ascii="Times New Roman" w:hAnsi="Times New Roman"/>
          <w:b/>
          <w:sz w:val="44"/>
          <w:szCs w:val="36"/>
        </w:rPr>
      </w:pPr>
      <w:moveFromRangeStart w:id="1" w:author="PENG, QIAN(Charlie)" w:date="2021-09-21T17:27:00Z" w:name="move83137661"/>
      <w:moveFrom w:id="2" w:author="PENG, QIAN(Charlie)" w:date="2021-09-21T17:27:00Z">
        <w:r w:rsidDel="001D5B0D">
          <w:rPr>
            <w:rFonts w:ascii="Times New Roman" w:hAnsi="Times New Roman"/>
            <w:b/>
            <w:sz w:val="44"/>
            <w:szCs w:val="36"/>
          </w:rPr>
          <w:t>Bank of China</w:t>
        </w:r>
        <w:r w:rsidDel="001D5B0D">
          <w:rPr>
            <w:rFonts w:ascii="Times New Roman" w:hAnsi="Times New Roman" w:hint="eastAsia"/>
            <w:b/>
            <w:sz w:val="44"/>
            <w:szCs w:val="36"/>
          </w:rPr>
          <w:t xml:space="preserve">, </w:t>
        </w:r>
        <w:r w:rsidDel="001D5B0D">
          <w:rPr>
            <w:rFonts w:ascii="Times New Roman" w:hAnsi="Times New Roman"/>
            <w:b/>
            <w:sz w:val="44"/>
            <w:szCs w:val="36"/>
          </w:rPr>
          <w:t>US</w:t>
        </w:r>
        <w:r w:rsidDel="001D5B0D">
          <w:rPr>
            <w:rFonts w:ascii="Times New Roman" w:hAnsi="Times New Roman" w:hint="eastAsia"/>
            <w:b/>
            <w:sz w:val="44"/>
            <w:szCs w:val="36"/>
          </w:rPr>
          <w:t>A</w:t>
        </w:r>
      </w:moveFrom>
    </w:p>
    <w:moveFromRangeEnd w:id="1"/>
    <w:p w14:paraId="3E453819" w14:textId="77777777" w:rsidR="007C2DB2" w:rsidRDefault="007C2DB2" w:rsidP="007C2DB2">
      <w:pPr>
        <w:jc w:val="center"/>
        <w:rPr>
          <w:rFonts w:ascii="Times New Roman" w:hAnsi="Times New Roman"/>
          <w:b/>
          <w:sz w:val="44"/>
          <w:szCs w:val="36"/>
        </w:rPr>
      </w:pPr>
      <w:r>
        <w:rPr>
          <w:rFonts w:ascii="Times New Roman" w:hAnsi="Times New Roman"/>
          <w:b/>
          <w:sz w:val="44"/>
          <w:szCs w:val="36"/>
        </w:rPr>
        <w:t>Banking Book Foreign Currency Exposure</w:t>
      </w:r>
      <w:r w:rsidRPr="003D7973">
        <w:rPr>
          <w:rFonts w:ascii="Times New Roman" w:hAnsi="Times New Roman"/>
          <w:b/>
          <w:sz w:val="44"/>
          <w:szCs w:val="36"/>
        </w:rPr>
        <w:t xml:space="preserve"> Management </w:t>
      </w:r>
      <w:r>
        <w:rPr>
          <w:rFonts w:ascii="Times New Roman" w:hAnsi="Times New Roman"/>
          <w:b/>
          <w:sz w:val="44"/>
          <w:szCs w:val="36"/>
        </w:rPr>
        <w:t>Procedure</w:t>
      </w:r>
    </w:p>
    <w:p w14:paraId="0085F3EC" w14:textId="77777777" w:rsidR="008A76EF" w:rsidRPr="008A76EF" w:rsidRDefault="008A76EF" w:rsidP="008A76EF">
      <w:pPr>
        <w:jc w:val="center"/>
        <w:rPr>
          <w:b/>
          <w:sz w:val="48"/>
          <w:szCs w:val="48"/>
        </w:rPr>
      </w:pPr>
    </w:p>
    <w:p w14:paraId="2DEB5A3C" w14:textId="16737238" w:rsidR="0053174F" w:rsidRDefault="0053174F" w:rsidP="008A76EF">
      <w:pPr>
        <w:jc w:val="center"/>
        <w:rPr>
          <w:ins w:id="3" w:author="PENG, QIAN(Charlie)" w:date="2021-09-21T17:27:00Z"/>
          <w:b/>
          <w:sz w:val="48"/>
          <w:szCs w:val="48"/>
        </w:rPr>
      </w:pPr>
    </w:p>
    <w:p w14:paraId="248D0E5A" w14:textId="77777777" w:rsidR="001D5B0D" w:rsidRDefault="001D5B0D" w:rsidP="001D5B0D">
      <w:pPr>
        <w:jc w:val="center"/>
        <w:rPr>
          <w:moveTo w:id="4" w:author="PENG, QIAN(Charlie)" w:date="2021-09-21T17:27:00Z"/>
          <w:rFonts w:ascii="Times New Roman" w:hAnsi="Times New Roman"/>
          <w:b/>
          <w:sz w:val="44"/>
          <w:szCs w:val="36"/>
        </w:rPr>
      </w:pPr>
      <w:moveToRangeStart w:id="5" w:author="PENG, QIAN(Charlie)" w:date="2021-09-21T17:27:00Z" w:name="move83137661"/>
      <w:moveTo w:id="6" w:author="PENG, QIAN(Charlie)" w:date="2021-09-21T17:27:00Z">
        <w:r>
          <w:rPr>
            <w:rFonts w:ascii="Times New Roman" w:hAnsi="Times New Roman"/>
            <w:b/>
            <w:sz w:val="44"/>
            <w:szCs w:val="36"/>
          </w:rPr>
          <w:t>Bank of China</w:t>
        </w:r>
        <w:r>
          <w:rPr>
            <w:rFonts w:ascii="Times New Roman" w:hAnsi="Times New Roman" w:hint="eastAsia"/>
            <w:b/>
            <w:sz w:val="44"/>
            <w:szCs w:val="36"/>
          </w:rPr>
          <w:t xml:space="preserve">, </w:t>
        </w:r>
        <w:r>
          <w:rPr>
            <w:rFonts w:ascii="Times New Roman" w:hAnsi="Times New Roman"/>
            <w:b/>
            <w:sz w:val="44"/>
            <w:szCs w:val="36"/>
          </w:rPr>
          <w:t>US</w:t>
        </w:r>
        <w:r>
          <w:rPr>
            <w:rFonts w:ascii="Times New Roman" w:hAnsi="Times New Roman" w:hint="eastAsia"/>
            <w:b/>
            <w:sz w:val="44"/>
            <w:szCs w:val="36"/>
          </w:rPr>
          <w:t>A</w:t>
        </w:r>
      </w:moveTo>
    </w:p>
    <w:p w14:paraId="65F19406" w14:textId="77777777" w:rsidR="001D5B0D" w:rsidRDefault="001D5B0D" w:rsidP="008A76EF">
      <w:pPr>
        <w:jc w:val="center"/>
        <w:rPr>
          <w:b/>
          <w:sz w:val="48"/>
          <w:szCs w:val="48"/>
        </w:rPr>
      </w:pPr>
      <w:bookmarkStart w:id="7" w:name="_GoBack"/>
      <w:bookmarkEnd w:id="7"/>
      <w:moveToRangeEnd w:id="5"/>
    </w:p>
    <w:p w14:paraId="38F17DCD" w14:textId="364447BE" w:rsidR="008A76EF" w:rsidRPr="0053174F" w:rsidRDefault="00B60158" w:rsidP="008A76EF">
      <w:pPr>
        <w:jc w:val="center"/>
        <w:rPr>
          <w:b/>
          <w:sz w:val="44"/>
          <w:szCs w:val="48"/>
        </w:rPr>
      </w:pPr>
      <w:r>
        <w:rPr>
          <w:b/>
          <w:sz w:val="44"/>
          <w:szCs w:val="48"/>
        </w:rPr>
        <w:t>Sept</w:t>
      </w:r>
      <w:r w:rsidR="00537F51">
        <w:rPr>
          <w:b/>
          <w:sz w:val="44"/>
          <w:szCs w:val="48"/>
        </w:rPr>
        <w:t xml:space="preserve"> 202</w:t>
      </w:r>
      <w:ins w:id="8" w:author="GUO, HONGSHENG (Harry)" w:date="2021-08-20T22:00:00Z">
        <w:r w:rsidR="00537F51">
          <w:rPr>
            <w:b/>
            <w:sz w:val="44"/>
            <w:szCs w:val="48"/>
          </w:rPr>
          <w:t>1</w:t>
        </w:r>
      </w:ins>
      <w:del w:id="9" w:author="GUO, HONGSHENG (Harry)" w:date="2021-08-20T22:00:00Z">
        <w:r w:rsidR="00537F51" w:rsidDel="00537F51">
          <w:rPr>
            <w:b/>
            <w:sz w:val="44"/>
            <w:szCs w:val="48"/>
          </w:rPr>
          <w:delText>0</w:delText>
        </w:r>
      </w:del>
    </w:p>
    <w:p w14:paraId="2373E3D3" w14:textId="77777777" w:rsidR="008A76EF" w:rsidRPr="0053174F" w:rsidRDefault="008A76EF" w:rsidP="008A76EF">
      <w:pPr>
        <w:rPr>
          <w:sz w:val="20"/>
        </w:rPr>
      </w:pPr>
    </w:p>
    <w:p w14:paraId="2FF7D63E" w14:textId="77777777" w:rsidR="008A76EF" w:rsidRDefault="008A76EF" w:rsidP="008A76EF">
      <w:r>
        <w:br w:type="page"/>
      </w:r>
    </w:p>
    <w:tbl>
      <w:tblPr>
        <w:tblW w:w="9512" w:type="dxa"/>
        <w:tblInd w:w="108" w:type="dxa"/>
        <w:tblBorders>
          <w:top w:val="single" w:sz="4" w:space="0" w:color="auto"/>
          <w:left w:val="single" w:sz="4" w:space="0" w:color="auto"/>
          <w:bottom w:val="single" w:sz="4" w:space="0" w:color="auto"/>
          <w:right w:val="single" w:sz="4" w:space="0" w:color="auto"/>
          <w:insideH w:val="single" w:sz="8" w:space="0" w:color="C0504D"/>
        </w:tblBorders>
        <w:tblLook w:val="04A0" w:firstRow="1" w:lastRow="0" w:firstColumn="1" w:lastColumn="0" w:noHBand="0" w:noVBand="1"/>
      </w:tblPr>
      <w:tblGrid>
        <w:gridCol w:w="900"/>
        <w:gridCol w:w="2070"/>
        <w:gridCol w:w="2610"/>
        <w:gridCol w:w="3932"/>
      </w:tblGrid>
      <w:tr w:rsidR="003A7545" w:rsidRPr="00E85BF3" w14:paraId="50CB2155" w14:textId="77777777" w:rsidTr="00B17FF9">
        <w:tc>
          <w:tcPr>
            <w:tcW w:w="900" w:type="dxa"/>
            <w:shd w:val="clear" w:color="auto" w:fill="C0504D"/>
          </w:tcPr>
          <w:p w14:paraId="51E2D207" w14:textId="77777777" w:rsidR="003A7545" w:rsidRPr="00E85BF3" w:rsidRDefault="003A7545" w:rsidP="0001200E">
            <w:pPr>
              <w:ind w:left="360" w:right="0" w:hanging="360"/>
              <w:jc w:val="left"/>
              <w:rPr>
                <w:b/>
                <w:bCs/>
                <w:color w:val="FFFFFF"/>
                <w:sz w:val="20"/>
              </w:rPr>
            </w:pPr>
            <w:r w:rsidRPr="00E85BF3">
              <w:rPr>
                <w:b/>
                <w:bCs/>
                <w:color w:val="FFFFFF"/>
                <w:sz w:val="20"/>
              </w:rPr>
              <w:lastRenderedPageBreak/>
              <w:t>Version</w:t>
            </w:r>
          </w:p>
        </w:tc>
        <w:tc>
          <w:tcPr>
            <w:tcW w:w="2070" w:type="dxa"/>
            <w:shd w:val="clear" w:color="auto" w:fill="C0504D"/>
          </w:tcPr>
          <w:p w14:paraId="05A037A7" w14:textId="77777777" w:rsidR="003A7545" w:rsidRPr="00E85BF3" w:rsidRDefault="003A7545" w:rsidP="0001200E">
            <w:pPr>
              <w:ind w:left="360" w:right="0" w:hanging="360"/>
              <w:jc w:val="left"/>
              <w:rPr>
                <w:b/>
                <w:bCs/>
                <w:color w:val="FFFFFF"/>
                <w:sz w:val="20"/>
              </w:rPr>
            </w:pPr>
            <w:r w:rsidRPr="00E85BF3">
              <w:rPr>
                <w:b/>
                <w:bCs/>
                <w:color w:val="FFFFFF"/>
                <w:sz w:val="20"/>
              </w:rPr>
              <w:t>Date</w:t>
            </w:r>
            <w:r>
              <w:rPr>
                <w:b/>
                <w:bCs/>
                <w:color w:val="FFFFFF"/>
                <w:sz w:val="20"/>
              </w:rPr>
              <w:t xml:space="preserve"> Changes Made</w:t>
            </w:r>
          </w:p>
        </w:tc>
        <w:tc>
          <w:tcPr>
            <w:tcW w:w="2610" w:type="dxa"/>
            <w:shd w:val="clear" w:color="auto" w:fill="C0504D"/>
          </w:tcPr>
          <w:p w14:paraId="6E83C4BA" w14:textId="77777777" w:rsidR="003A7545" w:rsidRPr="00E85BF3" w:rsidRDefault="003A7545" w:rsidP="0001200E">
            <w:pPr>
              <w:ind w:left="360" w:right="0" w:hanging="360"/>
              <w:jc w:val="left"/>
              <w:rPr>
                <w:b/>
                <w:bCs/>
                <w:color w:val="FFFFFF"/>
                <w:sz w:val="20"/>
              </w:rPr>
            </w:pPr>
            <w:r w:rsidRPr="00E85BF3">
              <w:rPr>
                <w:b/>
                <w:bCs/>
                <w:color w:val="FFFFFF"/>
                <w:sz w:val="20"/>
              </w:rPr>
              <w:t>Author</w:t>
            </w:r>
          </w:p>
        </w:tc>
        <w:tc>
          <w:tcPr>
            <w:tcW w:w="3932" w:type="dxa"/>
            <w:shd w:val="clear" w:color="auto" w:fill="C0504D"/>
          </w:tcPr>
          <w:p w14:paraId="501F0336" w14:textId="77777777" w:rsidR="003A7545" w:rsidRPr="00E85BF3" w:rsidRDefault="003A7545" w:rsidP="0001200E">
            <w:pPr>
              <w:ind w:left="360" w:right="0" w:hanging="360"/>
              <w:jc w:val="left"/>
              <w:rPr>
                <w:b/>
                <w:bCs/>
                <w:color w:val="FFFFFF"/>
                <w:sz w:val="20"/>
              </w:rPr>
            </w:pPr>
            <w:r>
              <w:rPr>
                <w:b/>
                <w:bCs/>
                <w:color w:val="FFFFFF"/>
                <w:sz w:val="20"/>
              </w:rPr>
              <w:t>Description of Changes</w:t>
            </w:r>
          </w:p>
        </w:tc>
      </w:tr>
      <w:tr w:rsidR="003A7545" w:rsidRPr="00E85BF3" w14:paraId="1CAD7A43" w14:textId="77777777" w:rsidTr="00B17FF9">
        <w:tc>
          <w:tcPr>
            <w:tcW w:w="900" w:type="dxa"/>
            <w:shd w:val="clear" w:color="auto" w:fill="auto"/>
          </w:tcPr>
          <w:p w14:paraId="1BCA973E" w14:textId="77777777" w:rsidR="003A7545" w:rsidRPr="00E85BF3" w:rsidRDefault="007C2DB2" w:rsidP="0001200E">
            <w:pPr>
              <w:ind w:left="360" w:right="0" w:hanging="360"/>
              <w:jc w:val="left"/>
              <w:rPr>
                <w:bCs/>
                <w:sz w:val="20"/>
              </w:rPr>
            </w:pPr>
            <w:r>
              <w:rPr>
                <w:bCs/>
                <w:sz w:val="20"/>
              </w:rPr>
              <w:t>V1.0</w:t>
            </w:r>
          </w:p>
        </w:tc>
        <w:tc>
          <w:tcPr>
            <w:tcW w:w="2070" w:type="dxa"/>
            <w:shd w:val="clear" w:color="auto" w:fill="auto"/>
          </w:tcPr>
          <w:p w14:paraId="4618E570" w14:textId="77777777" w:rsidR="003A7545" w:rsidRPr="00E85BF3" w:rsidRDefault="007C2DB2" w:rsidP="0001200E">
            <w:pPr>
              <w:ind w:left="360" w:right="0" w:hanging="360"/>
              <w:jc w:val="left"/>
              <w:rPr>
                <w:sz w:val="20"/>
              </w:rPr>
            </w:pPr>
            <w:r w:rsidRPr="007C2DB2">
              <w:rPr>
                <w:sz w:val="20"/>
              </w:rPr>
              <w:t>09/12/2017</w:t>
            </w:r>
          </w:p>
        </w:tc>
        <w:tc>
          <w:tcPr>
            <w:tcW w:w="2610" w:type="dxa"/>
            <w:shd w:val="clear" w:color="auto" w:fill="auto"/>
          </w:tcPr>
          <w:p w14:paraId="4426D134" w14:textId="77777777" w:rsidR="003A7545" w:rsidRPr="00E85BF3" w:rsidRDefault="00DF7223" w:rsidP="00DF7223">
            <w:pPr>
              <w:ind w:left="360" w:right="0" w:hanging="360"/>
              <w:jc w:val="left"/>
              <w:rPr>
                <w:sz w:val="20"/>
              </w:rPr>
            </w:pPr>
            <w:proofErr w:type="spellStart"/>
            <w:r>
              <w:rPr>
                <w:sz w:val="20"/>
              </w:rPr>
              <w:t>Kexiang</w:t>
            </w:r>
            <w:proofErr w:type="spellEnd"/>
            <w:r>
              <w:rPr>
                <w:sz w:val="20"/>
              </w:rPr>
              <w:t xml:space="preserve"> Xiang</w:t>
            </w:r>
            <w:r w:rsidR="0057126F">
              <w:rPr>
                <w:sz w:val="20"/>
              </w:rPr>
              <w:t>/Angelina Zhou</w:t>
            </w:r>
          </w:p>
        </w:tc>
        <w:tc>
          <w:tcPr>
            <w:tcW w:w="3932" w:type="dxa"/>
            <w:shd w:val="clear" w:color="auto" w:fill="auto"/>
          </w:tcPr>
          <w:p w14:paraId="203497BA" w14:textId="77777777" w:rsidR="003A7545" w:rsidRPr="000C03F8" w:rsidRDefault="007C2DB2" w:rsidP="0001200E">
            <w:pPr>
              <w:ind w:left="35" w:right="0" w:hanging="3"/>
              <w:jc w:val="left"/>
              <w:rPr>
                <w:sz w:val="20"/>
              </w:rPr>
            </w:pPr>
            <w:r>
              <w:rPr>
                <w:sz w:val="20"/>
              </w:rPr>
              <w:t xml:space="preserve">Initial </w:t>
            </w:r>
            <w:r w:rsidR="00DF7223">
              <w:rPr>
                <w:sz w:val="20"/>
              </w:rPr>
              <w:t>Creation</w:t>
            </w:r>
          </w:p>
        </w:tc>
      </w:tr>
      <w:tr w:rsidR="002B52AE" w:rsidRPr="00E85BF3" w14:paraId="38031FBC" w14:textId="77777777" w:rsidTr="00B17FF9">
        <w:tc>
          <w:tcPr>
            <w:tcW w:w="900" w:type="dxa"/>
            <w:shd w:val="clear" w:color="auto" w:fill="auto"/>
          </w:tcPr>
          <w:p w14:paraId="46381EF3" w14:textId="77777777" w:rsidR="002B52AE" w:rsidRDefault="002B52AE" w:rsidP="0001200E">
            <w:pPr>
              <w:ind w:left="360" w:right="0" w:hanging="360"/>
              <w:jc w:val="left"/>
              <w:rPr>
                <w:bCs/>
                <w:sz w:val="20"/>
              </w:rPr>
            </w:pPr>
            <w:r>
              <w:rPr>
                <w:bCs/>
                <w:sz w:val="20"/>
              </w:rPr>
              <w:t>V2.0</w:t>
            </w:r>
          </w:p>
        </w:tc>
        <w:tc>
          <w:tcPr>
            <w:tcW w:w="2070" w:type="dxa"/>
            <w:shd w:val="clear" w:color="auto" w:fill="auto"/>
          </w:tcPr>
          <w:p w14:paraId="72083C79" w14:textId="77777777" w:rsidR="002B52AE" w:rsidRPr="00E85BF3" w:rsidRDefault="007C2DB2" w:rsidP="007C2DB2">
            <w:pPr>
              <w:ind w:right="0"/>
              <w:jc w:val="left"/>
              <w:rPr>
                <w:sz w:val="20"/>
              </w:rPr>
            </w:pPr>
            <w:r>
              <w:rPr>
                <w:sz w:val="20"/>
              </w:rPr>
              <w:t>04/11/2019</w:t>
            </w:r>
          </w:p>
        </w:tc>
        <w:tc>
          <w:tcPr>
            <w:tcW w:w="2610" w:type="dxa"/>
            <w:shd w:val="clear" w:color="auto" w:fill="auto"/>
          </w:tcPr>
          <w:p w14:paraId="4104D2E3" w14:textId="77777777" w:rsidR="002B52AE" w:rsidRPr="00E85BF3" w:rsidRDefault="007C2DB2">
            <w:pPr>
              <w:ind w:left="360" w:right="0" w:hanging="360"/>
              <w:jc w:val="left"/>
              <w:rPr>
                <w:sz w:val="20"/>
              </w:rPr>
            </w:pPr>
            <w:r>
              <w:rPr>
                <w:sz w:val="20"/>
              </w:rPr>
              <w:t>Angelina Zhou</w:t>
            </w:r>
          </w:p>
        </w:tc>
        <w:tc>
          <w:tcPr>
            <w:tcW w:w="3932" w:type="dxa"/>
            <w:shd w:val="clear" w:color="auto" w:fill="auto"/>
          </w:tcPr>
          <w:p w14:paraId="711B1BB7" w14:textId="77777777" w:rsidR="002B52AE" w:rsidRPr="000C03F8" w:rsidRDefault="007C2DB2" w:rsidP="0001200E">
            <w:pPr>
              <w:ind w:left="35" w:right="0" w:hanging="3"/>
              <w:jc w:val="left"/>
              <w:rPr>
                <w:sz w:val="20"/>
              </w:rPr>
            </w:pPr>
            <w:r>
              <w:rPr>
                <w:sz w:val="20"/>
              </w:rPr>
              <w:t>Transferred to TRY</w:t>
            </w:r>
          </w:p>
        </w:tc>
      </w:tr>
      <w:tr w:rsidR="00B60158" w:rsidRPr="00E85BF3" w14:paraId="04F2A04F" w14:textId="77777777" w:rsidTr="00B17FF9">
        <w:tc>
          <w:tcPr>
            <w:tcW w:w="900" w:type="dxa"/>
            <w:shd w:val="clear" w:color="auto" w:fill="auto"/>
          </w:tcPr>
          <w:p w14:paraId="6AE54AA2" w14:textId="77777777" w:rsidR="00B60158" w:rsidRDefault="00B60158" w:rsidP="0001200E">
            <w:pPr>
              <w:ind w:left="360" w:right="0" w:hanging="360"/>
              <w:jc w:val="left"/>
              <w:rPr>
                <w:bCs/>
                <w:sz w:val="20"/>
              </w:rPr>
            </w:pPr>
            <w:r>
              <w:rPr>
                <w:bCs/>
                <w:sz w:val="20"/>
              </w:rPr>
              <w:t>V2.1</w:t>
            </w:r>
          </w:p>
        </w:tc>
        <w:tc>
          <w:tcPr>
            <w:tcW w:w="2070" w:type="dxa"/>
            <w:shd w:val="clear" w:color="auto" w:fill="auto"/>
          </w:tcPr>
          <w:p w14:paraId="796D12CC" w14:textId="77777777" w:rsidR="00B60158" w:rsidRDefault="00920BB5" w:rsidP="007C2DB2">
            <w:pPr>
              <w:ind w:left="360" w:right="0" w:hanging="360"/>
              <w:jc w:val="left"/>
              <w:rPr>
                <w:sz w:val="20"/>
              </w:rPr>
            </w:pPr>
            <w:r>
              <w:rPr>
                <w:sz w:val="20"/>
              </w:rPr>
              <w:t>0</w:t>
            </w:r>
            <w:r w:rsidR="007C2DB2">
              <w:rPr>
                <w:sz w:val="20"/>
              </w:rPr>
              <w:t>9/29</w:t>
            </w:r>
            <w:r w:rsidR="00B60158">
              <w:rPr>
                <w:sz w:val="20"/>
              </w:rPr>
              <w:t>/2020</w:t>
            </w:r>
          </w:p>
        </w:tc>
        <w:tc>
          <w:tcPr>
            <w:tcW w:w="2610" w:type="dxa"/>
            <w:shd w:val="clear" w:color="auto" w:fill="auto"/>
          </w:tcPr>
          <w:p w14:paraId="68771651" w14:textId="77777777" w:rsidR="00B60158" w:rsidRDefault="00B60158">
            <w:pPr>
              <w:ind w:left="360" w:right="0" w:hanging="360"/>
              <w:jc w:val="left"/>
              <w:rPr>
                <w:sz w:val="20"/>
              </w:rPr>
            </w:pPr>
            <w:r>
              <w:rPr>
                <w:sz w:val="20"/>
              </w:rPr>
              <w:t>Harry Guo</w:t>
            </w:r>
          </w:p>
        </w:tc>
        <w:tc>
          <w:tcPr>
            <w:tcW w:w="3932" w:type="dxa"/>
            <w:shd w:val="clear" w:color="auto" w:fill="auto"/>
          </w:tcPr>
          <w:p w14:paraId="3BA00528" w14:textId="77777777" w:rsidR="00B60158" w:rsidRDefault="007C2DB2" w:rsidP="007C2DB2">
            <w:pPr>
              <w:ind w:right="0"/>
              <w:jc w:val="left"/>
              <w:rPr>
                <w:sz w:val="20"/>
              </w:rPr>
            </w:pPr>
            <w:r>
              <w:rPr>
                <w:sz w:val="20"/>
              </w:rPr>
              <w:t>Annual Review and Update</w:t>
            </w:r>
          </w:p>
        </w:tc>
      </w:tr>
      <w:tr w:rsidR="00537F51" w:rsidRPr="00E85BF3" w14:paraId="1719AE5D" w14:textId="77777777" w:rsidTr="00B17FF9">
        <w:trPr>
          <w:ins w:id="10" w:author="GUO, HONGSHENG (Harry)" w:date="2021-08-20T22:00:00Z"/>
        </w:trPr>
        <w:tc>
          <w:tcPr>
            <w:tcW w:w="900" w:type="dxa"/>
            <w:shd w:val="clear" w:color="auto" w:fill="auto"/>
          </w:tcPr>
          <w:p w14:paraId="22DF6A9A" w14:textId="01A2D80A" w:rsidR="00537F51" w:rsidRDefault="00537F51" w:rsidP="00537F51">
            <w:pPr>
              <w:ind w:left="360" w:right="0" w:hanging="360"/>
              <w:jc w:val="left"/>
              <w:rPr>
                <w:ins w:id="11" w:author="GUO, HONGSHENG (Harry)" w:date="2021-08-20T22:00:00Z"/>
                <w:bCs/>
                <w:sz w:val="20"/>
              </w:rPr>
            </w:pPr>
            <w:ins w:id="12" w:author="GUO, HONGSHENG (Harry)" w:date="2021-08-20T22:01:00Z">
              <w:r>
                <w:rPr>
                  <w:bCs/>
                  <w:sz w:val="20"/>
                </w:rPr>
                <w:t>V2.2</w:t>
              </w:r>
            </w:ins>
          </w:p>
        </w:tc>
        <w:tc>
          <w:tcPr>
            <w:tcW w:w="2070" w:type="dxa"/>
            <w:shd w:val="clear" w:color="auto" w:fill="auto"/>
          </w:tcPr>
          <w:p w14:paraId="70094AC4" w14:textId="62C352A1" w:rsidR="00537F51" w:rsidRDefault="00537F51" w:rsidP="00537F51">
            <w:pPr>
              <w:ind w:left="360" w:right="0" w:hanging="360"/>
              <w:jc w:val="left"/>
              <w:rPr>
                <w:ins w:id="13" w:author="GUO, HONGSHENG (Harry)" w:date="2021-08-20T22:00:00Z"/>
                <w:sz w:val="20"/>
              </w:rPr>
            </w:pPr>
            <w:ins w:id="14" w:author="GUO, HONGSHENG (Harry)" w:date="2021-08-20T22:01:00Z">
              <w:r>
                <w:rPr>
                  <w:sz w:val="20"/>
                </w:rPr>
                <w:t>09/10/2021</w:t>
              </w:r>
            </w:ins>
          </w:p>
        </w:tc>
        <w:tc>
          <w:tcPr>
            <w:tcW w:w="2610" w:type="dxa"/>
            <w:shd w:val="clear" w:color="auto" w:fill="auto"/>
          </w:tcPr>
          <w:p w14:paraId="2F864394" w14:textId="57EA9C73" w:rsidR="00537F51" w:rsidRDefault="00537F51" w:rsidP="00537F51">
            <w:pPr>
              <w:ind w:left="360" w:right="0" w:hanging="360"/>
              <w:jc w:val="left"/>
              <w:rPr>
                <w:ins w:id="15" w:author="GUO, HONGSHENG (Harry)" w:date="2021-08-20T22:00:00Z"/>
                <w:sz w:val="20"/>
              </w:rPr>
            </w:pPr>
            <w:ins w:id="16" w:author="GUO, HONGSHENG (Harry)" w:date="2021-08-20T22:01:00Z">
              <w:r>
                <w:rPr>
                  <w:sz w:val="20"/>
                </w:rPr>
                <w:t>Harry Guo</w:t>
              </w:r>
            </w:ins>
          </w:p>
        </w:tc>
        <w:tc>
          <w:tcPr>
            <w:tcW w:w="3932" w:type="dxa"/>
            <w:shd w:val="clear" w:color="auto" w:fill="auto"/>
          </w:tcPr>
          <w:p w14:paraId="4CDB60B4" w14:textId="5E80D732" w:rsidR="00537F51" w:rsidRDefault="00537F51" w:rsidP="00537F51">
            <w:pPr>
              <w:ind w:right="0"/>
              <w:jc w:val="left"/>
              <w:rPr>
                <w:ins w:id="17" w:author="GUO, HONGSHENG (Harry)" w:date="2021-08-20T22:00:00Z"/>
                <w:sz w:val="20"/>
              </w:rPr>
            </w:pPr>
            <w:ins w:id="18" w:author="GUO, HONGSHENG (Harry)" w:date="2021-08-20T22:01:00Z">
              <w:r>
                <w:rPr>
                  <w:sz w:val="20"/>
                </w:rPr>
                <w:t>Annual Review and Update</w:t>
              </w:r>
            </w:ins>
          </w:p>
        </w:tc>
      </w:tr>
    </w:tbl>
    <w:p w14:paraId="6AFCA2D4" w14:textId="77777777" w:rsidR="005345B9" w:rsidRDefault="005345B9" w:rsidP="008A76EF"/>
    <w:tbl>
      <w:tblPr>
        <w:tblW w:w="9512" w:type="dxa"/>
        <w:tblInd w:w="108" w:type="dxa"/>
        <w:tblBorders>
          <w:top w:val="single" w:sz="4" w:space="0" w:color="auto"/>
          <w:left w:val="single" w:sz="4" w:space="0" w:color="auto"/>
          <w:bottom w:val="single" w:sz="4" w:space="0" w:color="auto"/>
          <w:right w:val="single" w:sz="4" w:space="0" w:color="auto"/>
          <w:insideH w:val="single" w:sz="8" w:space="0" w:color="C0504D"/>
          <w:insideV w:val="single" w:sz="8" w:space="0" w:color="C0504D"/>
        </w:tblBorders>
        <w:tblLook w:val="04A0" w:firstRow="1" w:lastRow="0" w:firstColumn="1" w:lastColumn="0" w:noHBand="0" w:noVBand="1"/>
      </w:tblPr>
      <w:tblGrid>
        <w:gridCol w:w="3060"/>
        <w:gridCol w:w="6452"/>
      </w:tblGrid>
      <w:tr w:rsidR="005345B9" w:rsidRPr="00E85BF3" w14:paraId="6DF002AE" w14:textId="77777777" w:rsidTr="0001200E">
        <w:trPr>
          <w:trHeight w:val="197"/>
        </w:trPr>
        <w:tc>
          <w:tcPr>
            <w:tcW w:w="3060" w:type="dxa"/>
            <w:tcBorders>
              <w:bottom w:val="single" w:sz="4" w:space="0" w:color="auto"/>
            </w:tcBorders>
            <w:shd w:val="clear" w:color="auto" w:fill="C0504D"/>
          </w:tcPr>
          <w:p w14:paraId="78FF9EB1" w14:textId="77777777" w:rsidR="005345B9" w:rsidRPr="00E85BF3" w:rsidRDefault="005345B9" w:rsidP="0001200E">
            <w:pPr>
              <w:jc w:val="left"/>
              <w:rPr>
                <w:b/>
                <w:bCs/>
                <w:color w:val="FFFFFF"/>
              </w:rPr>
            </w:pPr>
            <w:r w:rsidRPr="00E85BF3">
              <w:rPr>
                <w:b/>
                <w:bCs/>
                <w:color w:val="FFFFFF"/>
              </w:rPr>
              <w:t>Identifying Information</w:t>
            </w:r>
          </w:p>
        </w:tc>
        <w:tc>
          <w:tcPr>
            <w:tcW w:w="6452" w:type="dxa"/>
            <w:tcBorders>
              <w:bottom w:val="single" w:sz="4" w:space="0" w:color="auto"/>
            </w:tcBorders>
            <w:shd w:val="clear" w:color="auto" w:fill="C0504D"/>
          </w:tcPr>
          <w:p w14:paraId="0177D9ED" w14:textId="77777777" w:rsidR="005345B9" w:rsidRPr="00E85BF3" w:rsidRDefault="005345B9" w:rsidP="0001200E">
            <w:pPr>
              <w:jc w:val="left"/>
              <w:rPr>
                <w:b/>
                <w:bCs/>
                <w:color w:val="FFFFFF"/>
              </w:rPr>
            </w:pPr>
          </w:p>
        </w:tc>
      </w:tr>
      <w:tr w:rsidR="005345B9" w:rsidRPr="00E85BF3" w14:paraId="153AA3CB" w14:textId="77777777" w:rsidTr="0001200E">
        <w:tc>
          <w:tcPr>
            <w:tcW w:w="3060" w:type="dxa"/>
            <w:tcBorders>
              <w:top w:val="single" w:sz="4" w:space="0" w:color="auto"/>
              <w:bottom w:val="single" w:sz="4" w:space="0" w:color="auto"/>
              <w:right w:val="single" w:sz="4" w:space="0" w:color="auto"/>
            </w:tcBorders>
            <w:shd w:val="clear" w:color="auto" w:fill="auto"/>
          </w:tcPr>
          <w:p w14:paraId="2BA3C626" w14:textId="77777777" w:rsidR="005345B9" w:rsidRPr="00E85BF3" w:rsidRDefault="005345B9" w:rsidP="0001200E">
            <w:pPr>
              <w:jc w:val="left"/>
              <w:rPr>
                <w:b/>
                <w:bCs/>
              </w:rPr>
            </w:pPr>
            <w:r w:rsidRPr="00E85BF3">
              <w:rPr>
                <w:b/>
                <w:bCs/>
              </w:rPr>
              <w:t>Title</w:t>
            </w:r>
          </w:p>
        </w:tc>
        <w:tc>
          <w:tcPr>
            <w:tcW w:w="6452" w:type="dxa"/>
            <w:tcBorders>
              <w:top w:val="single" w:sz="4" w:space="0" w:color="auto"/>
              <w:left w:val="single" w:sz="4" w:space="0" w:color="auto"/>
              <w:bottom w:val="single" w:sz="4" w:space="0" w:color="auto"/>
            </w:tcBorders>
            <w:shd w:val="clear" w:color="auto" w:fill="auto"/>
          </w:tcPr>
          <w:p w14:paraId="44F56543" w14:textId="77777777" w:rsidR="005345B9" w:rsidRPr="00E85BF3" w:rsidRDefault="007C2DB2" w:rsidP="0001200E">
            <w:pPr>
              <w:jc w:val="left"/>
            </w:pPr>
            <w:r w:rsidRPr="007C2DB2">
              <w:t>Banking Book Foreign Currency Exposure Management Procedure</w:t>
            </w:r>
          </w:p>
        </w:tc>
      </w:tr>
      <w:tr w:rsidR="005345B9" w:rsidRPr="00E85BF3" w14:paraId="24E92D0A" w14:textId="77777777" w:rsidTr="0001200E">
        <w:tc>
          <w:tcPr>
            <w:tcW w:w="3060" w:type="dxa"/>
            <w:tcBorders>
              <w:top w:val="single" w:sz="4" w:space="0" w:color="auto"/>
              <w:bottom w:val="single" w:sz="4" w:space="0" w:color="auto"/>
              <w:right w:val="single" w:sz="4" w:space="0" w:color="auto"/>
            </w:tcBorders>
            <w:shd w:val="clear" w:color="auto" w:fill="auto"/>
          </w:tcPr>
          <w:p w14:paraId="05AA5E2B" w14:textId="77777777" w:rsidR="005345B9" w:rsidRPr="00E85BF3" w:rsidRDefault="0001200E" w:rsidP="0001200E">
            <w:pPr>
              <w:jc w:val="left"/>
              <w:rPr>
                <w:b/>
                <w:bCs/>
              </w:rPr>
            </w:pPr>
            <w:r>
              <w:rPr>
                <w:b/>
                <w:bCs/>
              </w:rPr>
              <w:t>P</w:t>
            </w:r>
            <w:r w:rsidR="00CE357B">
              <w:rPr>
                <w:b/>
                <w:bCs/>
              </w:rPr>
              <w:t>rocedure</w:t>
            </w:r>
            <w:r>
              <w:rPr>
                <w:b/>
                <w:bCs/>
              </w:rPr>
              <w:t xml:space="preserve"> Owner</w:t>
            </w:r>
          </w:p>
        </w:tc>
        <w:tc>
          <w:tcPr>
            <w:tcW w:w="6452" w:type="dxa"/>
            <w:tcBorders>
              <w:top w:val="single" w:sz="4" w:space="0" w:color="auto"/>
              <w:left w:val="single" w:sz="4" w:space="0" w:color="auto"/>
              <w:bottom w:val="single" w:sz="4" w:space="0" w:color="auto"/>
            </w:tcBorders>
            <w:shd w:val="clear" w:color="auto" w:fill="auto"/>
          </w:tcPr>
          <w:p w14:paraId="73EB4CAB" w14:textId="77777777" w:rsidR="005345B9" w:rsidRPr="00E85BF3" w:rsidRDefault="00560E2A" w:rsidP="0001200E">
            <w:pPr>
              <w:jc w:val="left"/>
            </w:pPr>
            <w:r>
              <w:t>TRY</w:t>
            </w:r>
          </w:p>
        </w:tc>
      </w:tr>
      <w:tr w:rsidR="005345B9" w:rsidRPr="00E85BF3" w14:paraId="2FBBC1C0" w14:textId="77777777" w:rsidTr="0001200E">
        <w:tc>
          <w:tcPr>
            <w:tcW w:w="3060" w:type="dxa"/>
            <w:tcBorders>
              <w:top w:val="single" w:sz="4" w:space="0" w:color="auto"/>
              <w:bottom w:val="single" w:sz="4" w:space="0" w:color="auto"/>
              <w:right w:val="single" w:sz="4" w:space="0" w:color="auto"/>
            </w:tcBorders>
            <w:shd w:val="clear" w:color="auto" w:fill="auto"/>
          </w:tcPr>
          <w:p w14:paraId="2071A849" w14:textId="77777777" w:rsidR="005345B9" w:rsidRPr="00E85BF3" w:rsidRDefault="0001200E" w:rsidP="0001200E">
            <w:pPr>
              <w:jc w:val="left"/>
              <w:rPr>
                <w:b/>
                <w:bCs/>
              </w:rPr>
            </w:pPr>
            <w:r>
              <w:rPr>
                <w:b/>
                <w:bCs/>
              </w:rPr>
              <w:t>Contact Information</w:t>
            </w:r>
          </w:p>
        </w:tc>
        <w:tc>
          <w:tcPr>
            <w:tcW w:w="6452" w:type="dxa"/>
            <w:tcBorders>
              <w:top w:val="single" w:sz="4" w:space="0" w:color="auto"/>
              <w:left w:val="single" w:sz="4" w:space="0" w:color="auto"/>
              <w:bottom w:val="single" w:sz="4" w:space="0" w:color="auto"/>
            </w:tcBorders>
            <w:shd w:val="clear" w:color="auto" w:fill="auto"/>
          </w:tcPr>
          <w:p w14:paraId="4351AF38" w14:textId="77777777" w:rsidR="005345B9" w:rsidRPr="00E85BF3" w:rsidRDefault="007C2DB2" w:rsidP="003108D2">
            <w:pPr>
              <w:jc w:val="left"/>
            </w:pPr>
            <w:r>
              <w:t>Xiangjun Chen</w:t>
            </w:r>
            <w:r w:rsidR="003108D2" w:rsidRPr="003108D2">
              <w:t xml:space="preserve"> </w:t>
            </w:r>
            <w:r w:rsidR="002B52AE">
              <w:t>/Harry Guo</w:t>
            </w:r>
          </w:p>
        </w:tc>
      </w:tr>
      <w:tr w:rsidR="005345B9" w:rsidRPr="00E85BF3" w14:paraId="76997FBF" w14:textId="77777777" w:rsidTr="0001200E">
        <w:tc>
          <w:tcPr>
            <w:tcW w:w="3060" w:type="dxa"/>
            <w:tcBorders>
              <w:top w:val="single" w:sz="4" w:space="0" w:color="auto"/>
              <w:bottom w:val="single" w:sz="4" w:space="0" w:color="auto"/>
              <w:right w:val="single" w:sz="4" w:space="0" w:color="auto"/>
            </w:tcBorders>
            <w:shd w:val="clear" w:color="auto" w:fill="auto"/>
          </w:tcPr>
          <w:p w14:paraId="5104A463" w14:textId="77777777" w:rsidR="005345B9" w:rsidRPr="00E85BF3" w:rsidRDefault="0001200E" w:rsidP="0001200E">
            <w:pPr>
              <w:jc w:val="left"/>
              <w:rPr>
                <w:b/>
                <w:bCs/>
              </w:rPr>
            </w:pPr>
            <w:r>
              <w:rPr>
                <w:b/>
                <w:bCs/>
              </w:rPr>
              <w:t>Effective Date</w:t>
            </w:r>
          </w:p>
        </w:tc>
        <w:tc>
          <w:tcPr>
            <w:tcW w:w="6452" w:type="dxa"/>
            <w:tcBorders>
              <w:top w:val="single" w:sz="4" w:space="0" w:color="auto"/>
              <w:left w:val="single" w:sz="4" w:space="0" w:color="auto"/>
              <w:bottom w:val="single" w:sz="4" w:space="0" w:color="auto"/>
            </w:tcBorders>
            <w:shd w:val="clear" w:color="auto" w:fill="auto"/>
          </w:tcPr>
          <w:p w14:paraId="3A23484D" w14:textId="4C8951C6" w:rsidR="005345B9" w:rsidRPr="00E85BF3" w:rsidRDefault="004F2FD7" w:rsidP="0001200E">
            <w:pPr>
              <w:jc w:val="left"/>
            </w:pPr>
            <w:r>
              <w:t xml:space="preserve">Sept </w:t>
            </w:r>
            <w:r w:rsidR="0001445F">
              <w:t xml:space="preserve"> 202</w:t>
            </w:r>
            <w:ins w:id="19" w:author="GUO, HONGSHENG (Harry)" w:date="2021-08-20T22:01:00Z">
              <w:r w:rsidR="00537F51">
                <w:t>1</w:t>
              </w:r>
            </w:ins>
            <w:del w:id="20" w:author="GUO, HONGSHENG (Harry)" w:date="2021-08-20T22:01:00Z">
              <w:r w:rsidR="0001445F" w:rsidDel="00537F51">
                <w:delText>0</w:delText>
              </w:r>
            </w:del>
          </w:p>
        </w:tc>
      </w:tr>
      <w:tr w:rsidR="005345B9" w:rsidRPr="00E85BF3" w14:paraId="05DBE5F7" w14:textId="77777777" w:rsidTr="0001200E">
        <w:tc>
          <w:tcPr>
            <w:tcW w:w="3060" w:type="dxa"/>
            <w:tcBorders>
              <w:top w:val="single" w:sz="4" w:space="0" w:color="auto"/>
              <w:bottom w:val="single" w:sz="4" w:space="0" w:color="auto"/>
              <w:right w:val="single" w:sz="4" w:space="0" w:color="auto"/>
            </w:tcBorders>
            <w:shd w:val="clear" w:color="auto" w:fill="auto"/>
          </w:tcPr>
          <w:p w14:paraId="79C6B10D" w14:textId="77777777" w:rsidR="005345B9" w:rsidRPr="00E85BF3" w:rsidRDefault="0001200E" w:rsidP="0001200E">
            <w:pPr>
              <w:jc w:val="left"/>
              <w:rPr>
                <w:b/>
                <w:bCs/>
              </w:rPr>
            </w:pPr>
            <w:r>
              <w:rPr>
                <w:b/>
                <w:bCs/>
              </w:rPr>
              <w:t xml:space="preserve">Location </w:t>
            </w:r>
          </w:p>
        </w:tc>
        <w:tc>
          <w:tcPr>
            <w:tcW w:w="6452" w:type="dxa"/>
            <w:tcBorders>
              <w:top w:val="single" w:sz="4" w:space="0" w:color="auto"/>
              <w:left w:val="single" w:sz="4" w:space="0" w:color="auto"/>
              <w:bottom w:val="single" w:sz="4" w:space="0" w:color="auto"/>
            </w:tcBorders>
            <w:shd w:val="clear" w:color="auto" w:fill="auto"/>
          </w:tcPr>
          <w:p w14:paraId="56834ADD" w14:textId="052F2215" w:rsidR="005345B9" w:rsidRPr="00E85BF3" w:rsidRDefault="00E655CD" w:rsidP="0001200E">
            <w:pPr>
              <w:jc w:val="left"/>
            </w:pPr>
            <w:ins w:id="21" w:author="PENG, QIAN(Charlie)" w:date="2021-09-21T17:22:00Z">
              <w:r>
                <w:t xml:space="preserve">BOCNY Library and </w:t>
              </w:r>
            </w:ins>
            <w:r w:rsidR="00F01BA3">
              <w:t>J</w:t>
            </w:r>
            <w:r w:rsidR="00F01BA3" w:rsidRPr="00F01BA3">
              <w:t>:\1. Policy, Procedure &amp; Plan\2. TRY Procedures</w:t>
            </w:r>
          </w:p>
        </w:tc>
      </w:tr>
      <w:tr w:rsidR="005345B9" w:rsidRPr="00E85BF3" w14:paraId="075AFE44" w14:textId="77777777" w:rsidTr="0001200E">
        <w:tc>
          <w:tcPr>
            <w:tcW w:w="3060" w:type="dxa"/>
            <w:tcBorders>
              <w:top w:val="single" w:sz="4" w:space="0" w:color="auto"/>
              <w:bottom w:val="single" w:sz="4" w:space="0" w:color="auto"/>
              <w:right w:val="single" w:sz="4" w:space="0" w:color="auto"/>
            </w:tcBorders>
            <w:shd w:val="clear" w:color="auto" w:fill="auto"/>
          </w:tcPr>
          <w:p w14:paraId="6011FADD" w14:textId="77777777" w:rsidR="005345B9" w:rsidRPr="00E85BF3" w:rsidRDefault="0001200E" w:rsidP="0001200E">
            <w:pPr>
              <w:jc w:val="left"/>
              <w:rPr>
                <w:b/>
                <w:bCs/>
              </w:rPr>
            </w:pPr>
            <w:r>
              <w:rPr>
                <w:b/>
                <w:bCs/>
              </w:rPr>
              <w:t>Document Type</w:t>
            </w:r>
          </w:p>
        </w:tc>
        <w:tc>
          <w:tcPr>
            <w:tcW w:w="6452" w:type="dxa"/>
            <w:tcBorders>
              <w:top w:val="single" w:sz="4" w:space="0" w:color="auto"/>
              <w:left w:val="single" w:sz="4" w:space="0" w:color="auto"/>
              <w:bottom w:val="single" w:sz="4" w:space="0" w:color="auto"/>
            </w:tcBorders>
            <w:shd w:val="clear" w:color="auto" w:fill="auto"/>
          </w:tcPr>
          <w:p w14:paraId="2CD1CABA" w14:textId="77777777" w:rsidR="005345B9" w:rsidRPr="00E85BF3" w:rsidRDefault="009D1036" w:rsidP="0001200E">
            <w:pPr>
              <w:jc w:val="left"/>
            </w:pPr>
            <w:r>
              <w:t>P</w:t>
            </w:r>
            <w:r w:rsidR="00CE357B">
              <w:t>rocedure</w:t>
            </w:r>
          </w:p>
        </w:tc>
      </w:tr>
    </w:tbl>
    <w:p w14:paraId="48D92F20" w14:textId="77777777" w:rsidR="005345B9" w:rsidRDefault="005345B9" w:rsidP="008A76EF"/>
    <w:p w14:paraId="4EF1AFD9" w14:textId="590BEAA7" w:rsidR="00220CC8" w:rsidDel="00537F51" w:rsidRDefault="00220CC8" w:rsidP="00220CC8">
      <w:pPr>
        <w:rPr>
          <w:moveFrom w:id="22" w:author="GUO, HONGSHENG (Harry)" w:date="2021-08-20T22:01:00Z"/>
        </w:rPr>
      </w:pPr>
      <w:moveFromRangeStart w:id="23" w:author="GUO, HONGSHENG (Harry)" w:date="2021-08-20T22:01:00Z" w:name="move80389327"/>
    </w:p>
    <w:tbl>
      <w:tblPr>
        <w:tblW w:w="9540" w:type="dxa"/>
        <w:tblInd w:w="108" w:type="dxa"/>
        <w:tblBorders>
          <w:top w:val="single" w:sz="4" w:space="0" w:color="auto"/>
          <w:left w:val="single" w:sz="4" w:space="0" w:color="auto"/>
          <w:bottom w:val="single" w:sz="4" w:space="0" w:color="auto"/>
          <w:right w:val="single" w:sz="4" w:space="0" w:color="auto"/>
          <w:insideH w:val="single" w:sz="8" w:space="0" w:color="C0504D"/>
          <w:insideV w:val="single" w:sz="8" w:space="0" w:color="C0504D"/>
        </w:tblBorders>
        <w:tblLook w:val="04A0" w:firstRow="1" w:lastRow="0" w:firstColumn="1" w:lastColumn="0" w:noHBand="0" w:noVBand="1"/>
      </w:tblPr>
      <w:tblGrid>
        <w:gridCol w:w="3060"/>
        <w:gridCol w:w="3690"/>
        <w:gridCol w:w="360"/>
        <w:gridCol w:w="2402"/>
        <w:gridCol w:w="28"/>
      </w:tblGrid>
      <w:tr w:rsidR="00220CC8" w:rsidRPr="00E85BF3" w:rsidDel="006A0E15" w14:paraId="5BCFC69B" w14:textId="017F356C" w:rsidTr="007230A2">
        <w:trPr>
          <w:gridAfter w:val="1"/>
          <w:wAfter w:w="28" w:type="dxa"/>
          <w:trHeight w:val="197"/>
          <w:del w:id="24" w:author="Chen, Christine" w:date="2021-08-23T14:06:00Z"/>
        </w:trPr>
        <w:tc>
          <w:tcPr>
            <w:tcW w:w="3060" w:type="dxa"/>
            <w:tcBorders>
              <w:top w:val="single" w:sz="4" w:space="0" w:color="auto"/>
              <w:left w:val="single" w:sz="4" w:space="0" w:color="auto"/>
              <w:bottom w:val="single" w:sz="4" w:space="0" w:color="auto"/>
              <w:right w:val="single" w:sz="8" w:space="0" w:color="C0504D"/>
            </w:tcBorders>
            <w:shd w:val="clear" w:color="auto" w:fill="C0504D"/>
          </w:tcPr>
          <w:p w14:paraId="28F3EDC7" w14:textId="6499CE98" w:rsidR="00220CC8" w:rsidRPr="00E85BF3" w:rsidDel="006A0E15" w:rsidRDefault="00BC2005" w:rsidP="007230A2">
            <w:pPr>
              <w:jc w:val="left"/>
              <w:rPr>
                <w:del w:id="25" w:author="Chen, Christine" w:date="2021-08-23T14:06:00Z"/>
                <w:moveFrom w:id="26" w:author="GUO, HONGSHENG (Harry)" w:date="2021-08-20T22:01:00Z"/>
                <w:b/>
                <w:bCs/>
                <w:color w:val="FFFFFF"/>
              </w:rPr>
            </w:pPr>
            <w:moveFrom w:id="27" w:author="GUO, HONGSHENG (Harry)" w:date="2021-08-20T22:01:00Z">
              <w:del w:id="28" w:author="Chen, Christine" w:date="2021-08-23T14:06:00Z">
                <w:r w:rsidDel="006A0E15">
                  <w:rPr>
                    <w:b/>
                    <w:bCs/>
                    <w:color w:val="FFFFFF"/>
                  </w:rPr>
                  <w:delText>Approved</w:delText>
                </w:r>
                <w:r w:rsidR="002B52AE" w:rsidDel="006A0E15">
                  <w:rPr>
                    <w:b/>
                    <w:bCs/>
                    <w:color w:val="FFFFFF"/>
                  </w:rPr>
                  <w:delText>ed</w:delText>
                </w:r>
                <w:r w:rsidR="00220CC8" w:rsidDel="006A0E15">
                  <w:rPr>
                    <w:b/>
                    <w:bCs/>
                    <w:color w:val="FFFFFF"/>
                  </w:rPr>
                  <w:delText xml:space="preserve"> by</w:delText>
                </w:r>
              </w:del>
            </w:moveFrom>
          </w:p>
        </w:tc>
        <w:tc>
          <w:tcPr>
            <w:tcW w:w="6452" w:type="dxa"/>
            <w:gridSpan w:val="3"/>
            <w:tcBorders>
              <w:top w:val="single" w:sz="4" w:space="0" w:color="auto"/>
              <w:left w:val="single" w:sz="8" w:space="0" w:color="C0504D"/>
              <w:bottom w:val="single" w:sz="4" w:space="0" w:color="auto"/>
              <w:right w:val="single" w:sz="4" w:space="0" w:color="auto"/>
            </w:tcBorders>
            <w:shd w:val="clear" w:color="auto" w:fill="C0504D"/>
          </w:tcPr>
          <w:p w14:paraId="30F5ABE2" w14:textId="7B9796C0" w:rsidR="00220CC8" w:rsidRPr="00E85BF3" w:rsidDel="006A0E15" w:rsidRDefault="00220CC8" w:rsidP="007230A2">
            <w:pPr>
              <w:jc w:val="left"/>
              <w:rPr>
                <w:del w:id="29" w:author="Chen, Christine" w:date="2021-08-23T14:06:00Z"/>
                <w:moveFrom w:id="30" w:author="GUO, HONGSHENG (Harry)" w:date="2021-08-20T22:01:00Z"/>
                <w:b/>
                <w:bCs/>
                <w:color w:val="FFFFFF"/>
              </w:rPr>
            </w:pPr>
          </w:p>
        </w:tc>
      </w:tr>
      <w:tr w:rsidR="00220CC8" w:rsidRPr="00E85BF3" w:rsidDel="006A0E15" w14:paraId="32C99A11" w14:textId="4385B9F2" w:rsidTr="007230A2">
        <w:trPr>
          <w:trHeight w:val="245"/>
          <w:del w:id="31" w:author="Chen, Christine" w:date="2021-08-23T14:06:00Z"/>
        </w:trPr>
        <w:tc>
          <w:tcPr>
            <w:tcW w:w="3060" w:type="dxa"/>
            <w:vMerge w:val="restart"/>
            <w:tcBorders>
              <w:top w:val="single" w:sz="4" w:space="0" w:color="auto"/>
              <w:right w:val="single" w:sz="4" w:space="0" w:color="auto"/>
            </w:tcBorders>
            <w:shd w:val="clear" w:color="auto" w:fill="auto"/>
          </w:tcPr>
          <w:p w14:paraId="088D10F0" w14:textId="2B4DDD6C" w:rsidR="00BC2005" w:rsidDel="006A0E15" w:rsidRDefault="002B52AE" w:rsidP="00BC2005">
            <w:pPr>
              <w:jc w:val="left"/>
              <w:rPr>
                <w:del w:id="32" w:author="Chen, Christine" w:date="2021-08-23T14:06:00Z"/>
                <w:moveFrom w:id="33" w:author="GUO, HONGSHENG (Harry)" w:date="2021-08-20T22:01:00Z"/>
                <w:rFonts w:ascii="Times New Roman" w:hAnsi="Times New Roman"/>
                <w:b/>
              </w:rPr>
            </w:pPr>
            <w:moveFrom w:id="34" w:author="GUO, HONGSHENG (Harry)" w:date="2021-08-20T22:01:00Z">
              <w:del w:id="35" w:author="Chen, Christine" w:date="2021-08-23T14:06:00Z">
                <w:r w:rsidRPr="00C63236" w:rsidDel="006A0E15">
                  <w:rPr>
                    <w:rFonts w:ascii="Times New Roman" w:hAnsi="Times New Roman"/>
                    <w:b/>
                  </w:rPr>
                  <w:delText xml:space="preserve"> </w:delText>
                </w:r>
                <w:r w:rsidR="00BC2005" w:rsidDel="006A0E15">
                  <w:rPr>
                    <w:rFonts w:ascii="Times New Roman" w:hAnsi="Times New Roman"/>
                    <w:b/>
                  </w:rPr>
                  <w:delText>Min Zhu</w:delText>
                </w:r>
              </w:del>
            </w:moveFrom>
          </w:p>
          <w:p w14:paraId="26CF6A1B" w14:textId="6A4CDC15" w:rsidR="00220CC8" w:rsidRPr="00C4743D" w:rsidDel="006A0E15" w:rsidRDefault="00BC2005" w:rsidP="00C4743D">
            <w:pPr>
              <w:jc w:val="left"/>
              <w:rPr>
                <w:del w:id="36" w:author="Chen, Christine" w:date="2021-08-23T14:06:00Z"/>
                <w:moveFrom w:id="37" w:author="GUO, HONGSHENG (Harry)" w:date="2021-08-20T22:01:00Z"/>
                <w:rFonts w:ascii="Times New Roman" w:hAnsi="Times New Roman"/>
                <w:b/>
              </w:rPr>
            </w:pPr>
            <w:moveFrom w:id="38" w:author="GUO, HONGSHENG (Harry)" w:date="2021-08-20T22:01:00Z">
              <w:del w:id="39" w:author="Chen, Christine" w:date="2021-08-23T14:06:00Z">
                <w:r w:rsidDel="006A0E15">
                  <w:rPr>
                    <w:rFonts w:ascii="Times New Roman" w:hAnsi="Times New Roman"/>
                    <w:b/>
                  </w:rPr>
                  <w:delText>EVP in Charge</w:delText>
                </w:r>
              </w:del>
            </w:moveFrom>
          </w:p>
        </w:tc>
        <w:tc>
          <w:tcPr>
            <w:tcW w:w="3690" w:type="dxa"/>
            <w:tcBorders>
              <w:top w:val="single" w:sz="4" w:space="0" w:color="auto"/>
              <w:left w:val="single" w:sz="4" w:space="0" w:color="auto"/>
              <w:bottom w:val="single" w:sz="4" w:space="0" w:color="auto"/>
              <w:right w:val="nil"/>
            </w:tcBorders>
            <w:shd w:val="clear" w:color="auto" w:fill="auto"/>
          </w:tcPr>
          <w:p w14:paraId="7E265A02" w14:textId="21A40CBD" w:rsidR="00220CC8" w:rsidDel="006A0E15" w:rsidRDefault="00220CC8" w:rsidP="007230A2">
            <w:pPr>
              <w:jc w:val="left"/>
              <w:rPr>
                <w:del w:id="40" w:author="Chen, Christine" w:date="2021-08-23T14:06:00Z"/>
                <w:moveFrom w:id="41" w:author="GUO, HONGSHENG (Harry)" w:date="2021-08-20T22:01:00Z"/>
              </w:rPr>
            </w:pPr>
          </w:p>
          <w:p w14:paraId="2057F484" w14:textId="2D8972D9" w:rsidR="0014399D" w:rsidRPr="00E85BF3" w:rsidDel="006A0E15" w:rsidRDefault="0014399D" w:rsidP="007230A2">
            <w:pPr>
              <w:jc w:val="left"/>
              <w:rPr>
                <w:del w:id="42" w:author="Chen, Christine" w:date="2021-08-23T14:06:00Z"/>
                <w:moveFrom w:id="43" w:author="GUO, HONGSHENG (Harry)" w:date="2021-08-20T22:01:00Z"/>
              </w:rPr>
            </w:pPr>
          </w:p>
        </w:tc>
        <w:tc>
          <w:tcPr>
            <w:tcW w:w="360" w:type="dxa"/>
            <w:tcBorders>
              <w:top w:val="single" w:sz="4" w:space="0" w:color="auto"/>
              <w:left w:val="nil"/>
              <w:bottom w:val="nil"/>
              <w:right w:val="nil"/>
            </w:tcBorders>
            <w:shd w:val="clear" w:color="auto" w:fill="auto"/>
          </w:tcPr>
          <w:p w14:paraId="694C341B" w14:textId="0D07AD8D" w:rsidR="00220CC8" w:rsidRPr="00E85BF3" w:rsidDel="006A0E15" w:rsidRDefault="00220CC8" w:rsidP="007230A2">
            <w:pPr>
              <w:jc w:val="left"/>
              <w:rPr>
                <w:del w:id="44" w:author="Chen, Christine" w:date="2021-08-23T14:06:00Z"/>
                <w:moveFrom w:id="45" w:author="GUO, HONGSHENG (Harry)" w:date="2021-08-20T22:01:00Z"/>
              </w:rPr>
            </w:pPr>
          </w:p>
        </w:tc>
        <w:tc>
          <w:tcPr>
            <w:tcW w:w="2430" w:type="dxa"/>
            <w:gridSpan w:val="2"/>
            <w:tcBorders>
              <w:top w:val="single" w:sz="4" w:space="0" w:color="auto"/>
              <w:left w:val="nil"/>
              <w:bottom w:val="single" w:sz="4" w:space="0" w:color="auto"/>
            </w:tcBorders>
            <w:shd w:val="clear" w:color="auto" w:fill="auto"/>
          </w:tcPr>
          <w:p w14:paraId="2B77ECF1" w14:textId="117EAB7E" w:rsidR="00220CC8" w:rsidRPr="00E85BF3" w:rsidDel="006A0E15" w:rsidRDefault="00920BB5" w:rsidP="007230A2">
            <w:pPr>
              <w:jc w:val="left"/>
              <w:rPr>
                <w:del w:id="46" w:author="Chen, Christine" w:date="2021-08-23T14:06:00Z"/>
                <w:moveFrom w:id="47" w:author="GUO, HONGSHENG (Harry)" w:date="2021-08-20T22:01:00Z"/>
              </w:rPr>
            </w:pPr>
            <w:moveFrom w:id="48" w:author="GUO, HONGSHENG (Harry)" w:date="2021-08-20T22:01:00Z">
              <w:del w:id="49" w:author="Chen, Christine" w:date="2021-08-23T14:06:00Z">
                <w:r w:rsidDel="006A0E15">
                  <w:delText>0</w:delText>
                </w:r>
                <w:r w:rsidR="007C2DB2" w:rsidDel="006A0E15">
                  <w:delText>9/29</w:delText>
                </w:r>
                <w:r w:rsidR="00FA3486" w:rsidDel="006A0E15">
                  <w:delText>/2020</w:delText>
                </w:r>
              </w:del>
            </w:moveFrom>
          </w:p>
        </w:tc>
      </w:tr>
      <w:tr w:rsidR="00220CC8" w:rsidRPr="00E85BF3" w:rsidDel="006A0E15" w14:paraId="2B0E8C19" w14:textId="55CFE42E" w:rsidTr="007230A2">
        <w:trPr>
          <w:trHeight w:val="244"/>
          <w:del w:id="50" w:author="Chen, Christine" w:date="2021-08-23T14:06:00Z"/>
        </w:trPr>
        <w:tc>
          <w:tcPr>
            <w:tcW w:w="3060" w:type="dxa"/>
            <w:vMerge/>
            <w:tcBorders>
              <w:bottom w:val="single" w:sz="4" w:space="0" w:color="auto"/>
              <w:right w:val="single" w:sz="4" w:space="0" w:color="auto"/>
            </w:tcBorders>
            <w:shd w:val="clear" w:color="auto" w:fill="auto"/>
          </w:tcPr>
          <w:p w14:paraId="7B2840B5" w14:textId="7C3B4317" w:rsidR="00220CC8" w:rsidDel="006A0E15" w:rsidRDefault="00220CC8" w:rsidP="007230A2">
            <w:pPr>
              <w:jc w:val="left"/>
              <w:rPr>
                <w:del w:id="51" w:author="Chen, Christine" w:date="2021-08-23T14:06:00Z"/>
                <w:moveFrom w:id="52" w:author="GUO, HONGSHENG (Harry)" w:date="2021-08-20T22:01:00Z"/>
                <w:b/>
                <w:bCs/>
              </w:rPr>
            </w:pPr>
          </w:p>
        </w:tc>
        <w:tc>
          <w:tcPr>
            <w:tcW w:w="3690" w:type="dxa"/>
            <w:tcBorders>
              <w:top w:val="single" w:sz="4" w:space="0" w:color="auto"/>
              <w:left w:val="single" w:sz="4" w:space="0" w:color="auto"/>
              <w:bottom w:val="single" w:sz="4" w:space="0" w:color="auto"/>
              <w:right w:val="nil"/>
            </w:tcBorders>
            <w:shd w:val="clear" w:color="auto" w:fill="auto"/>
          </w:tcPr>
          <w:p w14:paraId="52476B58" w14:textId="28039056" w:rsidR="00220CC8" w:rsidRPr="00E85BF3" w:rsidDel="006A0E15" w:rsidRDefault="00220CC8" w:rsidP="007230A2">
            <w:pPr>
              <w:jc w:val="left"/>
              <w:rPr>
                <w:del w:id="53" w:author="Chen, Christine" w:date="2021-08-23T14:06:00Z"/>
                <w:moveFrom w:id="54" w:author="GUO, HONGSHENG (Harry)" w:date="2021-08-20T22:01:00Z"/>
              </w:rPr>
            </w:pPr>
            <w:moveFrom w:id="55" w:author="GUO, HONGSHENG (Harry)" w:date="2021-08-20T22:01:00Z">
              <w:del w:id="56" w:author="Chen, Christine" w:date="2021-08-23T14:06:00Z">
                <w:r w:rsidDel="006A0E15">
                  <w:delText>Signature</w:delText>
                </w:r>
              </w:del>
            </w:moveFrom>
          </w:p>
        </w:tc>
        <w:tc>
          <w:tcPr>
            <w:tcW w:w="360" w:type="dxa"/>
            <w:tcBorders>
              <w:top w:val="nil"/>
              <w:left w:val="nil"/>
              <w:bottom w:val="single" w:sz="4" w:space="0" w:color="auto"/>
              <w:right w:val="nil"/>
            </w:tcBorders>
            <w:shd w:val="clear" w:color="auto" w:fill="auto"/>
          </w:tcPr>
          <w:p w14:paraId="18EDF819" w14:textId="2BC506DD" w:rsidR="00220CC8" w:rsidRPr="00E85BF3" w:rsidDel="006A0E15" w:rsidRDefault="00220CC8" w:rsidP="007230A2">
            <w:pPr>
              <w:jc w:val="left"/>
              <w:rPr>
                <w:del w:id="57" w:author="Chen, Christine" w:date="2021-08-23T14:06:00Z"/>
                <w:moveFrom w:id="58" w:author="GUO, HONGSHENG (Harry)" w:date="2021-08-20T22:01:00Z"/>
              </w:rPr>
            </w:pPr>
          </w:p>
        </w:tc>
        <w:tc>
          <w:tcPr>
            <w:tcW w:w="2430" w:type="dxa"/>
            <w:gridSpan w:val="2"/>
            <w:tcBorders>
              <w:top w:val="single" w:sz="4" w:space="0" w:color="auto"/>
              <w:left w:val="nil"/>
              <w:bottom w:val="single" w:sz="4" w:space="0" w:color="auto"/>
            </w:tcBorders>
            <w:shd w:val="clear" w:color="auto" w:fill="auto"/>
          </w:tcPr>
          <w:p w14:paraId="7C53847C" w14:textId="190AFE71" w:rsidR="00220CC8" w:rsidRPr="00E85BF3" w:rsidDel="006A0E15" w:rsidRDefault="00E24542" w:rsidP="007230A2">
            <w:pPr>
              <w:jc w:val="left"/>
              <w:rPr>
                <w:del w:id="59" w:author="Chen, Christine" w:date="2021-08-23T14:06:00Z"/>
                <w:moveFrom w:id="60" w:author="GUO, HONGSHENG (Harry)" w:date="2021-08-20T22:01:00Z"/>
              </w:rPr>
            </w:pPr>
            <w:moveFrom w:id="61" w:author="GUO, HONGSHENG (Harry)" w:date="2021-08-20T22:01:00Z">
              <w:del w:id="62" w:author="Chen, Christine" w:date="2021-08-23T14:06:00Z">
                <w:r w:rsidDel="006A0E15">
                  <w:delText xml:space="preserve">Date: </w:delText>
                </w:r>
              </w:del>
            </w:moveFrom>
          </w:p>
        </w:tc>
      </w:tr>
    </w:tbl>
    <w:p w14:paraId="68216915" w14:textId="26CD1E02" w:rsidR="00220CC8" w:rsidDel="00537F51" w:rsidRDefault="00220CC8" w:rsidP="00220CC8">
      <w:pPr>
        <w:rPr>
          <w:moveFrom w:id="63" w:author="GUO, HONGSHENG (Harry)" w:date="2021-08-20T22:01:00Z"/>
        </w:rPr>
      </w:pPr>
    </w:p>
    <w:tbl>
      <w:tblPr>
        <w:tblW w:w="9540" w:type="dxa"/>
        <w:tblInd w:w="108" w:type="dxa"/>
        <w:tblBorders>
          <w:top w:val="single" w:sz="4" w:space="0" w:color="auto"/>
          <w:left w:val="single" w:sz="4" w:space="0" w:color="auto"/>
          <w:bottom w:val="single" w:sz="4" w:space="0" w:color="auto"/>
          <w:right w:val="single" w:sz="4" w:space="0" w:color="auto"/>
          <w:insideH w:val="single" w:sz="8" w:space="0" w:color="C0504D"/>
          <w:insideV w:val="single" w:sz="8" w:space="0" w:color="C0504D"/>
        </w:tblBorders>
        <w:tblLook w:val="04A0" w:firstRow="1" w:lastRow="0" w:firstColumn="1" w:lastColumn="0" w:noHBand="0" w:noVBand="1"/>
      </w:tblPr>
      <w:tblGrid>
        <w:gridCol w:w="3060"/>
        <w:gridCol w:w="3690"/>
        <w:gridCol w:w="360"/>
        <w:gridCol w:w="2430"/>
        <w:tblGridChange w:id="64">
          <w:tblGrid>
            <w:gridCol w:w="3060"/>
            <w:gridCol w:w="3690"/>
            <w:gridCol w:w="360"/>
            <w:gridCol w:w="2430"/>
          </w:tblGrid>
        </w:tblGridChange>
      </w:tblGrid>
      <w:tr w:rsidR="00220CC8" w:rsidRPr="00E85BF3" w14:paraId="6797642C" w14:textId="77777777" w:rsidTr="007230A2">
        <w:trPr>
          <w:trHeight w:val="197"/>
        </w:trPr>
        <w:tc>
          <w:tcPr>
            <w:tcW w:w="3060" w:type="dxa"/>
            <w:tcBorders>
              <w:bottom w:val="single" w:sz="4" w:space="0" w:color="auto"/>
            </w:tcBorders>
            <w:shd w:val="clear" w:color="auto" w:fill="C0504D"/>
          </w:tcPr>
          <w:moveFromRangeEnd w:id="23"/>
          <w:p w14:paraId="64C927D6" w14:textId="2889B76A" w:rsidR="00220CC8" w:rsidRPr="00E85BF3" w:rsidRDefault="00BC2005" w:rsidP="007230A2">
            <w:pPr>
              <w:jc w:val="left"/>
              <w:rPr>
                <w:b/>
                <w:bCs/>
                <w:color w:val="FFFFFF"/>
              </w:rPr>
            </w:pPr>
            <w:r>
              <w:rPr>
                <w:b/>
                <w:bCs/>
                <w:color w:val="FFFFFF"/>
              </w:rPr>
              <w:t>Review</w:t>
            </w:r>
            <w:r w:rsidR="00220CC8">
              <w:rPr>
                <w:b/>
                <w:bCs/>
                <w:color w:val="FFFFFF"/>
              </w:rPr>
              <w:t>ed by</w:t>
            </w:r>
          </w:p>
        </w:tc>
        <w:tc>
          <w:tcPr>
            <w:tcW w:w="6480" w:type="dxa"/>
            <w:gridSpan w:val="3"/>
            <w:tcBorders>
              <w:bottom w:val="single" w:sz="4" w:space="0" w:color="auto"/>
            </w:tcBorders>
            <w:shd w:val="clear" w:color="auto" w:fill="C0504D"/>
          </w:tcPr>
          <w:p w14:paraId="140A3B73" w14:textId="77777777" w:rsidR="00220CC8" w:rsidRPr="00E85BF3" w:rsidRDefault="00220CC8" w:rsidP="007230A2">
            <w:pPr>
              <w:jc w:val="left"/>
              <w:rPr>
                <w:b/>
                <w:bCs/>
                <w:color w:val="FFFFFF"/>
              </w:rPr>
            </w:pPr>
          </w:p>
        </w:tc>
      </w:tr>
      <w:tr w:rsidR="00220CC8" w:rsidRPr="00E85BF3" w14:paraId="7407CD54" w14:textId="77777777" w:rsidTr="006A0E15">
        <w:tblPrEx>
          <w:tblW w:w="9540" w:type="dxa"/>
          <w:tblInd w:w="108" w:type="dxa"/>
          <w:tblBorders>
            <w:top w:val="single" w:sz="4" w:space="0" w:color="auto"/>
            <w:left w:val="single" w:sz="4" w:space="0" w:color="auto"/>
            <w:bottom w:val="single" w:sz="4" w:space="0" w:color="auto"/>
            <w:right w:val="single" w:sz="4" w:space="0" w:color="auto"/>
            <w:insideH w:val="single" w:sz="8" w:space="0" w:color="C0504D"/>
            <w:insideV w:val="single" w:sz="8" w:space="0" w:color="C0504D"/>
          </w:tblBorders>
          <w:tblPrExChange w:id="65" w:author="Chen, Christine" w:date="2021-08-23T14:08:00Z">
            <w:tblPrEx>
              <w:tblW w:w="9540" w:type="dxa"/>
              <w:tblInd w:w="108" w:type="dxa"/>
              <w:tblBorders>
                <w:top w:val="single" w:sz="4" w:space="0" w:color="auto"/>
                <w:left w:val="single" w:sz="4" w:space="0" w:color="auto"/>
                <w:bottom w:val="single" w:sz="4" w:space="0" w:color="auto"/>
                <w:right w:val="single" w:sz="4" w:space="0" w:color="auto"/>
                <w:insideH w:val="single" w:sz="8" w:space="0" w:color="C0504D"/>
                <w:insideV w:val="single" w:sz="8" w:space="0" w:color="C0504D"/>
              </w:tblBorders>
            </w:tblPrEx>
          </w:tblPrExChange>
        </w:tblPrEx>
        <w:trPr>
          <w:trHeight w:val="245"/>
          <w:trPrChange w:id="66" w:author="Chen, Christine" w:date="2021-08-23T14:08:00Z">
            <w:trPr>
              <w:trHeight w:val="245"/>
            </w:trPr>
          </w:trPrChange>
        </w:trPr>
        <w:tc>
          <w:tcPr>
            <w:tcW w:w="3060" w:type="dxa"/>
            <w:vMerge w:val="restart"/>
            <w:tcBorders>
              <w:top w:val="single" w:sz="4" w:space="0" w:color="auto"/>
              <w:right w:val="single" w:sz="4" w:space="0" w:color="auto"/>
            </w:tcBorders>
            <w:shd w:val="clear" w:color="auto" w:fill="auto"/>
            <w:tcPrChange w:id="67" w:author="Chen, Christine" w:date="2021-08-23T14:08:00Z">
              <w:tcPr>
                <w:tcW w:w="3060" w:type="dxa"/>
                <w:vMerge w:val="restart"/>
                <w:tcBorders>
                  <w:top w:val="single" w:sz="4" w:space="0" w:color="auto"/>
                  <w:right w:val="single" w:sz="4" w:space="0" w:color="auto"/>
                </w:tcBorders>
                <w:shd w:val="clear" w:color="auto" w:fill="auto"/>
              </w:tcPr>
            </w:tcPrChange>
          </w:tcPr>
          <w:p w14:paraId="0B7D3846" w14:textId="7A1921F8" w:rsidR="00BC2005" w:rsidRDefault="00537F51" w:rsidP="00BC2005">
            <w:pPr>
              <w:spacing w:line="360" w:lineRule="auto"/>
              <w:rPr>
                <w:rFonts w:ascii="Times New Roman" w:hAnsi="Times New Roman"/>
                <w:b/>
              </w:rPr>
            </w:pPr>
            <w:ins w:id="68" w:author="GUO, HONGSHENG (Harry)" w:date="2021-08-20T22:02:00Z">
              <w:r>
                <w:rPr>
                  <w:rFonts w:ascii="Times New Roman" w:hAnsi="Times New Roman"/>
                  <w:b/>
                </w:rPr>
                <w:t>Charlie Peng</w:t>
              </w:r>
            </w:ins>
            <w:del w:id="69" w:author="GUO, HONGSHENG (Harry)" w:date="2021-08-20T22:02:00Z">
              <w:r w:rsidR="00BC2005" w:rsidDel="00537F51">
                <w:rPr>
                  <w:rFonts w:ascii="Times New Roman" w:hAnsi="Times New Roman"/>
                  <w:b/>
                </w:rPr>
                <w:delText>Xiaowe</w:delText>
              </w:r>
            </w:del>
            <w:del w:id="70" w:author="GUO, HONGSHENG (Harry)" w:date="2021-08-20T22:01:00Z">
              <w:r w:rsidR="00BC2005" w:rsidDel="00537F51">
                <w:rPr>
                  <w:rFonts w:ascii="Times New Roman" w:hAnsi="Times New Roman"/>
                  <w:b/>
                </w:rPr>
                <w:delText>i Zhang</w:delText>
              </w:r>
            </w:del>
          </w:p>
          <w:p w14:paraId="5DE49AE3" w14:textId="77777777" w:rsidR="00BC2005" w:rsidRPr="00C63236" w:rsidRDefault="00BC2005" w:rsidP="00BC2005">
            <w:pPr>
              <w:jc w:val="left"/>
              <w:rPr>
                <w:b/>
                <w:bCs/>
              </w:rPr>
            </w:pPr>
            <w:r>
              <w:rPr>
                <w:rFonts w:ascii="Times New Roman" w:hAnsi="Times New Roman"/>
                <w:b/>
              </w:rPr>
              <w:t>S</w:t>
            </w:r>
            <w:r w:rsidRPr="00C63236">
              <w:rPr>
                <w:rFonts w:ascii="Times New Roman" w:hAnsi="Times New Roman"/>
                <w:b/>
              </w:rPr>
              <w:t>VP</w:t>
            </w:r>
            <w:r>
              <w:rPr>
                <w:rFonts w:ascii="Times New Roman" w:hAnsi="Times New Roman"/>
                <w:b/>
              </w:rPr>
              <w:t xml:space="preserve"> &amp; Head</w:t>
            </w:r>
            <w:r w:rsidRPr="00C63236">
              <w:rPr>
                <w:rFonts w:ascii="Times New Roman" w:hAnsi="Times New Roman"/>
                <w:b/>
              </w:rPr>
              <w:t xml:space="preserve"> of Treasury</w:t>
            </w:r>
          </w:p>
        </w:tc>
        <w:tc>
          <w:tcPr>
            <w:tcW w:w="3690" w:type="dxa"/>
            <w:tcBorders>
              <w:top w:val="single" w:sz="4" w:space="0" w:color="auto"/>
              <w:left w:val="single" w:sz="4" w:space="0" w:color="auto"/>
              <w:bottom w:val="single" w:sz="4" w:space="0" w:color="auto"/>
              <w:right w:val="nil"/>
            </w:tcBorders>
            <w:shd w:val="clear" w:color="auto" w:fill="auto"/>
            <w:tcPrChange w:id="71" w:author="Chen, Christine" w:date="2021-08-23T14:08:00Z">
              <w:tcPr>
                <w:tcW w:w="3690" w:type="dxa"/>
                <w:tcBorders>
                  <w:top w:val="single" w:sz="4" w:space="0" w:color="auto"/>
                  <w:left w:val="single" w:sz="4" w:space="0" w:color="auto"/>
                  <w:bottom w:val="single" w:sz="4" w:space="0" w:color="auto"/>
                  <w:right w:val="nil"/>
                </w:tcBorders>
                <w:shd w:val="clear" w:color="auto" w:fill="auto"/>
              </w:tcPr>
            </w:tcPrChange>
          </w:tcPr>
          <w:p w14:paraId="2616DEEB" w14:textId="77777777" w:rsidR="00220CC8" w:rsidRDefault="00220CC8" w:rsidP="007230A2">
            <w:pPr>
              <w:jc w:val="left"/>
            </w:pPr>
          </w:p>
          <w:p w14:paraId="567298CA" w14:textId="20CEE891" w:rsidR="0014399D" w:rsidRPr="00E85BF3" w:rsidRDefault="00767B3D" w:rsidP="007230A2">
            <w:pPr>
              <w:jc w:val="left"/>
            </w:pPr>
            <w:ins w:id="72" w:author="PENG, QIAN(Charlie)" w:date="2021-09-21T17:21:00Z">
              <w:r>
                <w:rPr>
                  <w:noProof/>
                </w:rPr>
                <w:drawing>
                  <wp:inline distT="0" distB="0" distL="0" distR="0" wp14:anchorId="3CBCC151" wp14:editId="1443AD05">
                    <wp:extent cx="12477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lie Signature.jpg"/>
                            <pic:cNvPicPr/>
                          </pic:nvPicPr>
                          <pic:blipFill>
                            <a:blip r:embed="rId8">
                              <a:extLst>
                                <a:ext uri="{28A0092B-C50C-407E-A947-70E740481C1C}">
                                  <a14:useLocalDpi xmlns:a14="http://schemas.microsoft.com/office/drawing/2010/main" val="0"/>
                                </a:ext>
                              </a:extLst>
                            </a:blip>
                            <a:stretch>
                              <a:fillRect/>
                            </a:stretch>
                          </pic:blipFill>
                          <pic:spPr>
                            <a:xfrm>
                              <a:off x="0" y="0"/>
                              <a:ext cx="1247775" cy="590550"/>
                            </a:xfrm>
                            <a:prstGeom prst="rect">
                              <a:avLst/>
                            </a:prstGeom>
                          </pic:spPr>
                        </pic:pic>
                      </a:graphicData>
                    </a:graphic>
                  </wp:inline>
                </w:drawing>
              </w:r>
            </w:ins>
          </w:p>
        </w:tc>
        <w:tc>
          <w:tcPr>
            <w:tcW w:w="360" w:type="dxa"/>
            <w:tcBorders>
              <w:top w:val="single" w:sz="4" w:space="0" w:color="auto"/>
              <w:left w:val="nil"/>
              <w:bottom w:val="nil"/>
              <w:right w:val="nil"/>
            </w:tcBorders>
            <w:shd w:val="clear" w:color="auto" w:fill="auto"/>
            <w:tcPrChange w:id="73" w:author="Chen, Christine" w:date="2021-08-23T14:08:00Z">
              <w:tcPr>
                <w:tcW w:w="360" w:type="dxa"/>
                <w:tcBorders>
                  <w:top w:val="single" w:sz="4" w:space="0" w:color="auto"/>
                  <w:left w:val="nil"/>
                  <w:bottom w:val="nil"/>
                  <w:right w:val="nil"/>
                </w:tcBorders>
                <w:shd w:val="clear" w:color="auto" w:fill="auto"/>
              </w:tcPr>
            </w:tcPrChange>
          </w:tcPr>
          <w:p w14:paraId="055C58CD" w14:textId="77777777" w:rsidR="00220CC8" w:rsidRPr="00E85BF3" w:rsidRDefault="00220CC8" w:rsidP="007230A2">
            <w:pPr>
              <w:jc w:val="left"/>
            </w:pPr>
          </w:p>
        </w:tc>
        <w:tc>
          <w:tcPr>
            <w:tcW w:w="2430" w:type="dxa"/>
            <w:tcBorders>
              <w:top w:val="single" w:sz="4" w:space="0" w:color="auto"/>
              <w:left w:val="nil"/>
              <w:bottom w:val="single" w:sz="4" w:space="0" w:color="auto"/>
            </w:tcBorders>
            <w:shd w:val="clear" w:color="auto" w:fill="auto"/>
            <w:vAlign w:val="bottom"/>
            <w:tcPrChange w:id="74" w:author="Chen, Christine" w:date="2021-08-23T14:08:00Z">
              <w:tcPr>
                <w:tcW w:w="2430" w:type="dxa"/>
                <w:tcBorders>
                  <w:top w:val="single" w:sz="4" w:space="0" w:color="auto"/>
                  <w:left w:val="nil"/>
                  <w:bottom w:val="single" w:sz="4" w:space="0" w:color="auto"/>
                </w:tcBorders>
                <w:shd w:val="clear" w:color="auto" w:fill="auto"/>
              </w:tcPr>
            </w:tcPrChange>
          </w:tcPr>
          <w:p w14:paraId="42C754AA" w14:textId="5316EB1C" w:rsidR="00220CC8" w:rsidRPr="00E85BF3" w:rsidRDefault="00920BB5" w:rsidP="00042954">
            <w:pPr>
              <w:jc w:val="left"/>
              <w:pPrChange w:id="75" w:author="PENG, QIAN(Charlie)" w:date="2021-09-21T17:20:00Z">
                <w:pPr>
                  <w:jc w:val="left"/>
                </w:pPr>
              </w:pPrChange>
            </w:pPr>
            <w:r>
              <w:t>0</w:t>
            </w:r>
            <w:r w:rsidR="007C2DB2">
              <w:t>9/</w:t>
            </w:r>
            <w:ins w:id="76" w:author="GUO, HONGSHENG (Harry)" w:date="2021-08-20T22:02:00Z">
              <w:del w:id="77" w:author="PENG, QIAN(Charlie)" w:date="2021-09-21T17:20:00Z">
                <w:r w:rsidR="00537F51" w:rsidDel="00042954">
                  <w:delText>xx</w:delText>
                </w:r>
              </w:del>
            </w:ins>
            <w:ins w:id="78" w:author="PENG, QIAN(Charlie)" w:date="2021-09-21T17:20:00Z">
              <w:r w:rsidR="00042954">
                <w:t>21</w:t>
              </w:r>
            </w:ins>
            <w:del w:id="79" w:author="GUO, HONGSHENG (Harry)" w:date="2021-08-20T22:02:00Z">
              <w:r w:rsidR="007C2DB2" w:rsidDel="00537F51">
                <w:delText>29</w:delText>
              </w:r>
            </w:del>
            <w:r w:rsidR="00FA3486">
              <w:t>/202</w:t>
            </w:r>
            <w:ins w:id="80" w:author="GUO, HONGSHENG (Harry)" w:date="2021-08-20T22:02:00Z">
              <w:r w:rsidR="00537F51">
                <w:t>1</w:t>
              </w:r>
            </w:ins>
            <w:del w:id="81" w:author="GUO, HONGSHENG (Harry)" w:date="2021-08-20T22:02:00Z">
              <w:r w:rsidR="00FA3486" w:rsidDel="00537F51">
                <w:delText>0</w:delText>
              </w:r>
            </w:del>
          </w:p>
        </w:tc>
      </w:tr>
      <w:tr w:rsidR="00220CC8" w:rsidRPr="00E85BF3" w14:paraId="32836BAC" w14:textId="77777777" w:rsidTr="007230A2">
        <w:trPr>
          <w:trHeight w:val="244"/>
        </w:trPr>
        <w:tc>
          <w:tcPr>
            <w:tcW w:w="3060" w:type="dxa"/>
            <w:vMerge/>
            <w:tcBorders>
              <w:bottom w:val="single" w:sz="4" w:space="0" w:color="auto"/>
              <w:right w:val="single" w:sz="4" w:space="0" w:color="auto"/>
            </w:tcBorders>
            <w:shd w:val="clear" w:color="auto" w:fill="auto"/>
          </w:tcPr>
          <w:p w14:paraId="6A5D0BF8" w14:textId="77777777" w:rsidR="00220CC8" w:rsidRDefault="00220CC8" w:rsidP="007230A2">
            <w:pPr>
              <w:jc w:val="left"/>
              <w:rPr>
                <w:b/>
                <w:bCs/>
              </w:rPr>
            </w:pPr>
          </w:p>
        </w:tc>
        <w:tc>
          <w:tcPr>
            <w:tcW w:w="3690" w:type="dxa"/>
            <w:tcBorders>
              <w:top w:val="single" w:sz="4" w:space="0" w:color="auto"/>
              <w:left w:val="single" w:sz="4" w:space="0" w:color="auto"/>
              <w:bottom w:val="single" w:sz="4" w:space="0" w:color="auto"/>
              <w:right w:val="nil"/>
            </w:tcBorders>
            <w:shd w:val="clear" w:color="auto" w:fill="auto"/>
          </w:tcPr>
          <w:p w14:paraId="0EA11E0F" w14:textId="77777777" w:rsidR="00220CC8" w:rsidRPr="00E85BF3" w:rsidRDefault="00220CC8" w:rsidP="007230A2">
            <w:pPr>
              <w:jc w:val="left"/>
            </w:pPr>
            <w:r>
              <w:t>Signature</w:t>
            </w:r>
          </w:p>
        </w:tc>
        <w:tc>
          <w:tcPr>
            <w:tcW w:w="360" w:type="dxa"/>
            <w:tcBorders>
              <w:top w:val="nil"/>
              <w:left w:val="nil"/>
              <w:bottom w:val="single" w:sz="4" w:space="0" w:color="auto"/>
              <w:right w:val="nil"/>
            </w:tcBorders>
            <w:shd w:val="clear" w:color="auto" w:fill="auto"/>
          </w:tcPr>
          <w:p w14:paraId="560AEDAE" w14:textId="77777777" w:rsidR="00220CC8" w:rsidRPr="00E85BF3" w:rsidRDefault="00220CC8" w:rsidP="007230A2">
            <w:pPr>
              <w:jc w:val="left"/>
            </w:pPr>
          </w:p>
        </w:tc>
        <w:tc>
          <w:tcPr>
            <w:tcW w:w="2430" w:type="dxa"/>
            <w:tcBorders>
              <w:top w:val="single" w:sz="4" w:space="0" w:color="auto"/>
              <w:left w:val="nil"/>
              <w:bottom w:val="single" w:sz="4" w:space="0" w:color="auto"/>
            </w:tcBorders>
            <w:shd w:val="clear" w:color="auto" w:fill="auto"/>
          </w:tcPr>
          <w:p w14:paraId="7C4D09F1" w14:textId="77777777" w:rsidR="00220CC8" w:rsidRPr="00E85BF3" w:rsidRDefault="00E24542" w:rsidP="007230A2">
            <w:pPr>
              <w:jc w:val="left"/>
            </w:pPr>
            <w:r>
              <w:t>Date</w:t>
            </w:r>
            <w:del w:id="82" w:author="Chen, Christine" w:date="2021-08-23T14:07:00Z">
              <w:r w:rsidDel="006A0E15">
                <w:delText xml:space="preserve">: </w:delText>
              </w:r>
            </w:del>
          </w:p>
        </w:tc>
      </w:tr>
    </w:tbl>
    <w:p w14:paraId="76C6688B" w14:textId="5CAF365D" w:rsidR="000A2B0A" w:rsidRDefault="000A2B0A" w:rsidP="008A76EF">
      <w:pPr>
        <w:rPr>
          <w:ins w:id="83" w:author="GUO, HONGSHENG (Harry)" w:date="2021-08-20T22:01:00Z"/>
        </w:rPr>
      </w:pPr>
    </w:p>
    <w:p w14:paraId="3B1917EB" w14:textId="77777777" w:rsidR="00537F51" w:rsidRDefault="00537F51" w:rsidP="00537F51">
      <w:pPr>
        <w:rPr>
          <w:moveTo w:id="84" w:author="GUO, HONGSHENG (Harry)" w:date="2021-08-20T22:01:00Z"/>
        </w:rPr>
      </w:pPr>
      <w:moveToRangeStart w:id="85" w:author="GUO, HONGSHENG (Harry)" w:date="2021-08-20T22:01:00Z" w:name="move80389327"/>
    </w:p>
    <w:tbl>
      <w:tblPr>
        <w:tblW w:w="9540" w:type="dxa"/>
        <w:tblInd w:w="108" w:type="dxa"/>
        <w:tblBorders>
          <w:top w:val="single" w:sz="4" w:space="0" w:color="auto"/>
          <w:left w:val="single" w:sz="4" w:space="0" w:color="auto"/>
          <w:bottom w:val="single" w:sz="4" w:space="0" w:color="auto"/>
          <w:right w:val="single" w:sz="4" w:space="0" w:color="auto"/>
          <w:insideH w:val="single" w:sz="8" w:space="0" w:color="C0504D"/>
          <w:insideV w:val="single" w:sz="8" w:space="0" w:color="C0504D"/>
        </w:tblBorders>
        <w:tblLook w:val="04A0" w:firstRow="1" w:lastRow="0" w:firstColumn="1" w:lastColumn="0" w:noHBand="0" w:noVBand="1"/>
      </w:tblPr>
      <w:tblGrid>
        <w:gridCol w:w="3060"/>
        <w:gridCol w:w="3690"/>
        <w:gridCol w:w="360"/>
        <w:gridCol w:w="2402"/>
        <w:gridCol w:w="28"/>
        <w:tblGridChange w:id="86">
          <w:tblGrid>
            <w:gridCol w:w="3060"/>
            <w:gridCol w:w="3690"/>
            <w:gridCol w:w="360"/>
            <w:gridCol w:w="2402"/>
            <w:gridCol w:w="28"/>
          </w:tblGrid>
        </w:tblGridChange>
      </w:tblGrid>
      <w:tr w:rsidR="00537F51" w:rsidRPr="00E85BF3" w14:paraId="56D91351" w14:textId="77777777" w:rsidTr="000F0AC6">
        <w:trPr>
          <w:gridAfter w:val="1"/>
          <w:wAfter w:w="28" w:type="dxa"/>
          <w:trHeight w:val="197"/>
        </w:trPr>
        <w:tc>
          <w:tcPr>
            <w:tcW w:w="3060" w:type="dxa"/>
            <w:tcBorders>
              <w:top w:val="single" w:sz="4" w:space="0" w:color="auto"/>
              <w:left w:val="single" w:sz="4" w:space="0" w:color="auto"/>
              <w:bottom w:val="single" w:sz="4" w:space="0" w:color="auto"/>
              <w:right w:val="single" w:sz="8" w:space="0" w:color="C0504D"/>
            </w:tcBorders>
            <w:shd w:val="clear" w:color="auto" w:fill="C0504D"/>
          </w:tcPr>
          <w:p w14:paraId="4CB76970" w14:textId="77777777" w:rsidR="00537F51" w:rsidRPr="00E85BF3" w:rsidRDefault="00537F51" w:rsidP="000F0AC6">
            <w:pPr>
              <w:jc w:val="left"/>
              <w:rPr>
                <w:moveTo w:id="87" w:author="GUO, HONGSHENG (Harry)" w:date="2021-08-20T22:01:00Z"/>
                <w:b/>
                <w:bCs/>
                <w:color w:val="FFFFFF"/>
              </w:rPr>
            </w:pPr>
            <w:proofErr w:type="spellStart"/>
            <w:moveTo w:id="88" w:author="GUO, HONGSHENG (Harry)" w:date="2021-08-20T22:01:00Z">
              <w:r>
                <w:rPr>
                  <w:b/>
                  <w:bCs/>
                  <w:color w:val="FFFFFF"/>
                </w:rPr>
                <w:t>Approveded</w:t>
              </w:r>
              <w:proofErr w:type="spellEnd"/>
              <w:r>
                <w:rPr>
                  <w:b/>
                  <w:bCs/>
                  <w:color w:val="FFFFFF"/>
                </w:rPr>
                <w:t xml:space="preserve"> by</w:t>
              </w:r>
            </w:moveTo>
          </w:p>
        </w:tc>
        <w:tc>
          <w:tcPr>
            <w:tcW w:w="6452" w:type="dxa"/>
            <w:gridSpan w:val="3"/>
            <w:tcBorders>
              <w:top w:val="single" w:sz="4" w:space="0" w:color="auto"/>
              <w:left w:val="single" w:sz="8" w:space="0" w:color="C0504D"/>
              <w:bottom w:val="single" w:sz="4" w:space="0" w:color="auto"/>
              <w:right w:val="single" w:sz="4" w:space="0" w:color="auto"/>
            </w:tcBorders>
            <w:shd w:val="clear" w:color="auto" w:fill="C0504D"/>
          </w:tcPr>
          <w:p w14:paraId="3354CA13" w14:textId="77777777" w:rsidR="00537F51" w:rsidRPr="00E85BF3" w:rsidRDefault="00537F51" w:rsidP="000F0AC6">
            <w:pPr>
              <w:jc w:val="left"/>
              <w:rPr>
                <w:moveTo w:id="89" w:author="GUO, HONGSHENG (Harry)" w:date="2021-08-20T22:01:00Z"/>
                <w:b/>
                <w:bCs/>
                <w:color w:val="FFFFFF"/>
              </w:rPr>
            </w:pPr>
          </w:p>
        </w:tc>
      </w:tr>
      <w:tr w:rsidR="00537F51" w:rsidRPr="00E85BF3" w14:paraId="31FBAD74" w14:textId="77777777" w:rsidTr="006A0E15">
        <w:tblPrEx>
          <w:tblW w:w="9540" w:type="dxa"/>
          <w:tblInd w:w="108" w:type="dxa"/>
          <w:tblBorders>
            <w:top w:val="single" w:sz="4" w:space="0" w:color="auto"/>
            <w:left w:val="single" w:sz="4" w:space="0" w:color="auto"/>
            <w:bottom w:val="single" w:sz="4" w:space="0" w:color="auto"/>
            <w:right w:val="single" w:sz="4" w:space="0" w:color="auto"/>
            <w:insideH w:val="single" w:sz="8" w:space="0" w:color="C0504D"/>
            <w:insideV w:val="single" w:sz="8" w:space="0" w:color="C0504D"/>
          </w:tblBorders>
          <w:tblPrExChange w:id="90" w:author="Chen, Christine" w:date="2021-08-23T14:08:00Z">
            <w:tblPrEx>
              <w:tblW w:w="9540" w:type="dxa"/>
              <w:tblInd w:w="108" w:type="dxa"/>
              <w:tblBorders>
                <w:top w:val="single" w:sz="4" w:space="0" w:color="auto"/>
                <w:left w:val="single" w:sz="4" w:space="0" w:color="auto"/>
                <w:bottom w:val="single" w:sz="4" w:space="0" w:color="auto"/>
                <w:right w:val="single" w:sz="4" w:space="0" w:color="auto"/>
                <w:insideH w:val="single" w:sz="8" w:space="0" w:color="C0504D"/>
                <w:insideV w:val="single" w:sz="8" w:space="0" w:color="C0504D"/>
              </w:tblBorders>
            </w:tblPrEx>
          </w:tblPrExChange>
        </w:tblPrEx>
        <w:trPr>
          <w:trHeight w:val="245"/>
          <w:trPrChange w:id="91" w:author="Chen, Christine" w:date="2021-08-23T14:08:00Z">
            <w:trPr>
              <w:trHeight w:val="245"/>
            </w:trPr>
          </w:trPrChange>
        </w:trPr>
        <w:tc>
          <w:tcPr>
            <w:tcW w:w="3060" w:type="dxa"/>
            <w:vMerge w:val="restart"/>
            <w:tcBorders>
              <w:top w:val="single" w:sz="4" w:space="0" w:color="auto"/>
              <w:right w:val="single" w:sz="4" w:space="0" w:color="auto"/>
            </w:tcBorders>
            <w:shd w:val="clear" w:color="auto" w:fill="auto"/>
            <w:tcPrChange w:id="92" w:author="Chen, Christine" w:date="2021-08-23T14:08:00Z">
              <w:tcPr>
                <w:tcW w:w="3060" w:type="dxa"/>
                <w:vMerge w:val="restart"/>
                <w:tcBorders>
                  <w:top w:val="single" w:sz="4" w:space="0" w:color="auto"/>
                  <w:right w:val="single" w:sz="4" w:space="0" w:color="auto"/>
                </w:tcBorders>
                <w:shd w:val="clear" w:color="auto" w:fill="auto"/>
              </w:tcPr>
            </w:tcPrChange>
          </w:tcPr>
          <w:p w14:paraId="60C6F127" w14:textId="77777777" w:rsidR="00537F51" w:rsidRDefault="00537F51" w:rsidP="000F0AC6">
            <w:pPr>
              <w:jc w:val="left"/>
              <w:rPr>
                <w:moveTo w:id="93" w:author="GUO, HONGSHENG (Harry)" w:date="2021-08-20T22:01:00Z"/>
                <w:rFonts w:ascii="Times New Roman" w:hAnsi="Times New Roman"/>
                <w:b/>
              </w:rPr>
            </w:pPr>
            <w:moveTo w:id="94" w:author="GUO, HONGSHENG (Harry)" w:date="2021-08-20T22:01:00Z">
              <w:r w:rsidRPr="00C63236">
                <w:rPr>
                  <w:rFonts w:ascii="Times New Roman" w:hAnsi="Times New Roman"/>
                  <w:b/>
                </w:rPr>
                <w:t xml:space="preserve"> </w:t>
              </w:r>
              <w:r>
                <w:rPr>
                  <w:rFonts w:ascii="Times New Roman" w:hAnsi="Times New Roman"/>
                  <w:b/>
                </w:rPr>
                <w:t>Min Zhu</w:t>
              </w:r>
            </w:moveTo>
          </w:p>
          <w:p w14:paraId="4B1E4021" w14:textId="77777777" w:rsidR="00537F51" w:rsidRPr="00C4743D" w:rsidRDefault="00537F51" w:rsidP="000F0AC6">
            <w:pPr>
              <w:jc w:val="left"/>
              <w:rPr>
                <w:moveTo w:id="95" w:author="GUO, HONGSHENG (Harry)" w:date="2021-08-20T22:01:00Z"/>
                <w:rFonts w:ascii="Times New Roman" w:hAnsi="Times New Roman"/>
                <w:b/>
              </w:rPr>
            </w:pPr>
            <w:moveTo w:id="96" w:author="GUO, HONGSHENG (Harry)" w:date="2021-08-20T22:01:00Z">
              <w:r>
                <w:rPr>
                  <w:rFonts w:ascii="Times New Roman" w:hAnsi="Times New Roman"/>
                  <w:b/>
                </w:rPr>
                <w:t>EVP in Charge</w:t>
              </w:r>
            </w:moveTo>
          </w:p>
        </w:tc>
        <w:tc>
          <w:tcPr>
            <w:tcW w:w="3690" w:type="dxa"/>
            <w:tcBorders>
              <w:top w:val="single" w:sz="4" w:space="0" w:color="auto"/>
              <w:left w:val="single" w:sz="4" w:space="0" w:color="auto"/>
              <w:bottom w:val="single" w:sz="4" w:space="0" w:color="auto"/>
              <w:right w:val="nil"/>
            </w:tcBorders>
            <w:shd w:val="clear" w:color="auto" w:fill="auto"/>
            <w:tcPrChange w:id="97" w:author="Chen, Christine" w:date="2021-08-23T14:08:00Z">
              <w:tcPr>
                <w:tcW w:w="3690" w:type="dxa"/>
                <w:tcBorders>
                  <w:top w:val="single" w:sz="4" w:space="0" w:color="auto"/>
                  <w:left w:val="single" w:sz="4" w:space="0" w:color="auto"/>
                  <w:bottom w:val="single" w:sz="4" w:space="0" w:color="auto"/>
                  <w:right w:val="nil"/>
                </w:tcBorders>
                <w:shd w:val="clear" w:color="auto" w:fill="auto"/>
              </w:tcPr>
            </w:tcPrChange>
          </w:tcPr>
          <w:p w14:paraId="628F1F75" w14:textId="77777777" w:rsidR="00537F51" w:rsidRDefault="00537F51" w:rsidP="000F0AC6">
            <w:pPr>
              <w:jc w:val="left"/>
              <w:rPr>
                <w:moveTo w:id="98" w:author="GUO, HONGSHENG (Harry)" w:date="2021-08-20T22:01:00Z"/>
              </w:rPr>
            </w:pPr>
          </w:p>
          <w:p w14:paraId="27B6B3CE" w14:textId="77777777" w:rsidR="00537F51" w:rsidRPr="00E85BF3" w:rsidRDefault="00537F51" w:rsidP="000F0AC6">
            <w:pPr>
              <w:jc w:val="left"/>
              <w:rPr>
                <w:moveTo w:id="99" w:author="GUO, HONGSHENG (Harry)" w:date="2021-08-20T22:01:00Z"/>
              </w:rPr>
            </w:pPr>
          </w:p>
        </w:tc>
        <w:tc>
          <w:tcPr>
            <w:tcW w:w="360" w:type="dxa"/>
            <w:tcBorders>
              <w:top w:val="single" w:sz="4" w:space="0" w:color="auto"/>
              <w:left w:val="nil"/>
              <w:bottom w:val="nil"/>
              <w:right w:val="nil"/>
            </w:tcBorders>
            <w:shd w:val="clear" w:color="auto" w:fill="auto"/>
            <w:tcPrChange w:id="100" w:author="Chen, Christine" w:date="2021-08-23T14:08:00Z">
              <w:tcPr>
                <w:tcW w:w="360" w:type="dxa"/>
                <w:tcBorders>
                  <w:top w:val="single" w:sz="4" w:space="0" w:color="auto"/>
                  <w:left w:val="nil"/>
                  <w:bottom w:val="nil"/>
                  <w:right w:val="nil"/>
                </w:tcBorders>
                <w:shd w:val="clear" w:color="auto" w:fill="auto"/>
              </w:tcPr>
            </w:tcPrChange>
          </w:tcPr>
          <w:p w14:paraId="271CB9AF" w14:textId="77777777" w:rsidR="00537F51" w:rsidRPr="00E85BF3" w:rsidRDefault="00537F51" w:rsidP="000F0AC6">
            <w:pPr>
              <w:jc w:val="left"/>
              <w:rPr>
                <w:moveTo w:id="101" w:author="GUO, HONGSHENG (Harry)" w:date="2021-08-20T22:01:00Z"/>
              </w:rPr>
            </w:pPr>
          </w:p>
        </w:tc>
        <w:tc>
          <w:tcPr>
            <w:tcW w:w="2430" w:type="dxa"/>
            <w:gridSpan w:val="2"/>
            <w:tcBorders>
              <w:top w:val="single" w:sz="4" w:space="0" w:color="auto"/>
              <w:left w:val="nil"/>
              <w:bottom w:val="single" w:sz="4" w:space="0" w:color="auto"/>
            </w:tcBorders>
            <w:shd w:val="clear" w:color="auto" w:fill="auto"/>
            <w:vAlign w:val="bottom"/>
            <w:tcPrChange w:id="102" w:author="Chen, Christine" w:date="2021-08-23T14:08:00Z">
              <w:tcPr>
                <w:tcW w:w="2430" w:type="dxa"/>
                <w:gridSpan w:val="2"/>
                <w:tcBorders>
                  <w:top w:val="single" w:sz="4" w:space="0" w:color="auto"/>
                  <w:left w:val="nil"/>
                  <w:bottom w:val="single" w:sz="4" w:space="0" w:color="auto"/>
                </w:tcBorders>
                <w:shd w:val="clear" w:color="auto" w:fill="auto"/>
              </w:tcPr>
            </w:tcPrChange>
          </w:tcPr>
          <w:p w14:paraId="140C2BDE" w14:textId="06B415A5" w:rsidR="00537F51" w:rsidRPr="00E85BF3" w:rsidRDefault="00537F51" w:rsidP="006A0E15">
            <w:pPr>
              <w:jc w:val="left"/>
              <w:rPr>
                <w:moveTo w:id="103" w:author="GUO, HONGSHENG (Harry)" w:date="2021-08-20T22:01:00Z"/>
              </w:rPr>
            </w:pPr>
            <w:moveTo w:id="104" w:author="GUO, HONGSHENG (Harry)" w:date="2021-08-20T22:01:00Z">
              <w:r>
                <w:t>09/</w:t>
              </w:r>
            </w:moveTo>
            <w:ins w:id="105" w:author="GUO, HONGSHENG (Harry)" w:date="2021-08-20T22:02:00Z">
              <w:r>
                <w:t>xx</w:t>
              </w:r>
            </w:ins>
            <w:moveTo w:id="106" w:author="GUO, HONGSHENG (Harry)" w:date="2021-08-20T22:01:00Z">
              <w:del w:id="107" w:author="GUO, HONGSHENG (Harry)" w:date="2021-08-20T22:02:00Z">
                <w:r w:rsidDel="00537F51">
                  <w:delText>29</w:delText>
                </w:r>
              </w:del>
              <w:r>
                <w:t>/202</w:t>
              </w:r>
            </w:moveTo>
            <w:ins w:id="108" w:author="GUO, HONGSHENG (Harry)" w:date="2021-08-20T22:02:00Z">
              <w:r>
                <w:t>1</w:t>
              </w:r>
            </w:ins>
            <w:moveTo w:id="109" w:author="GUO, HONGSHENG (Harry)" w:date="2021-08-20T22:01:00Z">
              <w:del w:id="110" w:author="GUO, HONGSHENG (Harry)" w:date="2021-08-20T22:02:00Z">
                <w:r w:rsidDel="00537F51">
                  <w:delText>0</w:delText>
                </w:r>
              </w:del>
            </w:moveTo>
          </w:p>
        </w:tc>
      </w:tr>
      <w:tr w:rsidR="00537F51" w:rsidRPr="00E85BF3" w14:paraId="050C3FC1" w14:textId="77777777" w:rsidTr="000F0AC6">
        <w:trPr>
          <w:trHeight w:val="244"/>
        </w:trPr>
        <w:tc>
          <w:tcPr>
            <w:tcW w:w="3060" w:type="dxa"/>
            <w:vMerge/>
            <w:tcBorders>
              <w:bottom w:val="single" w:sz="4" w:space="0" w:color="auto"/>
              <w:right w:val="single" w:sz="4" w:space="0" w:color="auto"/>
            </w:tcBorders>
            <w:shd w:val="clear" w:color="auto" w:fill="auto"/>
          </w:tcPr>
          <w:p w14:paraId="1F3A11C3" w14:textId="77777777" w:rsidR="00537F51" w:rsidRDefault="00537F51" w:rsidP="000F0AC6">
            <w:pPr>
              <w:jc w:val="left"/>
              <w:rPr>
                <w:moveTo w:id="111" w:author="GUO, HONGSHENG (Harry)" w:date="2021-08-20T22:01:00Z"/>
                <w:b/>
                <w:bCs/>
              </w:rPr>
            </w:pPr>
          </w:p>
        </w:tc>
        <w:tc>
          <w:tcPr>
            <w:tcW w:w="3690" w:type="dxa"/>
            <w:tcBorders>
              <w:top w:val="single" w:sz="4" w:space="0" w:color="auto"/>
              <w:left w:val="single" w:sz="4" w:space="0" w:color="auto"/>
              <w:bottom w:val="single" w:sz="4" w:space="0" w:color="auto"/>
              <w:right w:val="nil"/>
            </w:tcBorders>
            <w:shd w:val="clear" w:color="auto" w:fill="auto"/>
          </w:tcPr>
          <w:p w14:paraId="11C8186B" w14:textId="77777777" w:rsidR="00537F51" w:rsidRPr="00E85BF3" w:rsidRDefault="00537F51" w:rsidP="000F0AC6">
            <w:pPr>
              <w:jc w:val="left"/>
              <w:rPr>
                <w:moveTo w:id="112" w:author="GUO, HONGSHENG (Harry)" w:date="2021-08-20T22:01:00Z"/>
              </w:rPr>
            </w:pPr>
            <w:moveTo w:id="113" w:author="GUO, HONGSHENG (Harry)" w:date="2021-08-20T22:01:00Z">
              <w:r>
                <w:t>Signature</w:t>
              </w:r>
            </w:moveTo>
          </w:p>
        </w:tc>
        <w:tc>
          <w:tcPr>
            <w:tcW w:w="360" w:type="dxa"/>
            <w:tcBorders>
              <w:top w:val="nil"/>
              <w:left w:val="nil"/>
              <w:bottom w:val="single" w:sz="4" w:space="0" w:color="auto"/>
              <w:right w:val="nil"/>
            </w:tcBorders>
            <w:shd w:val="clear" w:color="auto" w:fill="auto"/>
          </w:tcPr>
          <w:p w14:paraId="445D8BA6" w14:textId="77777777" w:rsidR="00537F51" w:rsidRPr="00E85BF3" w:rsidRDefault="00537F51" w:rsidP="000F0AC6">
            <w:pPr>
              <w:jc w:val="left"/>
              <w:rPr>
                <w:moveTo w:id="114" w:author="GUO, HONGSHENG (Harry)" w:date="2021-08-20T22:01:00Z"/>
              </w:rPr>
            </w:pPr>
          </w:p>
        </w:tc>
        <w:tc>
          <w:tcPr>
            <w:tcW w:w="2430" w:type="dxa"/>
            <w:gridSpan w:val="2"/>
            <w:tcBorders>
              <w:top w:val="single" w:sz="4" w:space="0" w:color="auto"/>
              <w:left w:val="nil"/>
              <w:bottom w:val="single" w:sz="4" w:space="0" w:color="auto"/>
            </w:tcBorders>
            <w:shd w:val="clear" w:color="auto" w:fill="auto"/>
          </w:tcPr>
          <w:p w14:paraId="53C343C8" w14:textId="77777777" w:rsidR="00537F51" w:rsidRPr="00E85BF3" w:rsidRDefault="00537F51" w:rsidP="000F0AC6">
            <w:pPr>
              <w:jc w:val="left"/>
              <w:rPr>
                <w:moveTo w:id="115" w:author="GUO, HONGSHENG (Harry)" w:date="2021-08-20T22:01:00Z"/>
              </w:rPr>
            </w:pPr>
            <w:moveTo w:id="116" w:author="GUO, HONGSHENG (Harry)" w:date="2021-08-20T22:01:00Z">
              <w:r>
                <w:t>Date</w:t>
              </w:r>
              <w:del w:id="117" w:author="Chen, Christine" w:date="2021-08-23T14:07:00Z">
                <w:r w:rsidDel="006A0E15">
                  <w:delText xml:space="preserve">: </w:delText>
                </w:r>
              </w:del>
            </w:moveTo>
          </w:p>
        </w:tc>
      </w:tr>
    </w:tbl>
    <w:p w14:paraId="41F67866" w14:textId="77777777" w:rsidR="00537F51" w:rsidRDefault="00537F51" w:rsidP="00537F51">
      <w:pPr>
        <w:rPr>
          <w:moveTo w:id="118" w:author="GUO, HONGSHENG (Harry)" w:date="2021-08-20T22:01:00Z"/>
        </w:rPr>
      </w:pPr>
    </w:p>
    <w:moveToRangeEnd w:id="85"/>
    <w:p w14:paraId="48C56D52" w14:textId="77777777" w:rsidR="00537F51" w:rsidRDefault="00537F51" w:rsidP="008A76EF"/>
    <w:p w14:paraId="34A58C24" w14:textId="77777777" w:rsidR="005345B9" w:rsidRDefault="005345B9" w:rsidP="008A76EF"/>
    <w:p w14:paraId="4DFE0D6E" w14:textId="77777777" w:rsidR="008A76EF" w:rsidRDefault="005345B9" w:rsidP="006C2031">
      <w:pPr>
        <w:spacing w:line="240" w:lineRule="atLeast"/>
        <w:ind w:left="360" w:hanging="360"/>
        <w:jc w:val="left"/>
      </w:pPr>
      <w:r>
        <w:br w:type="page"/>
      </w:r>
    </w:p>
    <w:sdt>
      <w:sdtPr>
        <w:rPr>
          <w:rFonts w:asciiTheme="minorHAnsi" w:eastAsia="Times New Roman" w:hAnsiTheme="minorHAnsi" w:cs="Times New Roman"/>
          <w:b w:val="0"/>
          <w:bCs w:val="0"/>
          <w:color w:val="auto"/>
          <w:sz w:val="22"/>
          <w:szCs w:val="22"/>
        </w:rPr>
        <w:id w:val="-1067191901"/>
        <w:docPartObj>
          <w:docPartGallery w:val="Table of Contents"/>
          <w:docPartUnique/>
        </w:docPartObj>
      </w:sdtPr>
      <w:sdtEndPr>
        <w:rPr>
          <w:rFonts w:eastAsiaTheme="minorEastAsia"/>
          <w:noProof/>
        </w:rPr>
      </w:sdtEndPr>
      <w:sdtContent>
        <w:p w14:paraId="26561253" w14:textId="77777777" w:rsidR="008A76EF" w:rsidRPr="008F5573" w:rsidRDefault="008A76EF" w:rsidP="008A76EF">
          <w:pPr>
            <w:pStyle w:val="TOCHeading"/>
            <w:rPr>
              <w:color w:val="C00000"/>
            </w:rPr>
          </w:pPr>
          <w:r w:rsidRPr="008F5573">
            <w:rPr>
              <w:color w:val="C00000"/>
            </w:rPr>
            <w:t>Contents</w:t>
          </w:r>
        </w:p>
        <w:p w14:paraId="353AAEAE" w14:textId="36451C2B" w:rsidR="00537F51" w:rsidRDefault="008F5573">
          <w:pPr>
            <w:pStyle w:val="TOC1"/>
            <w:tabs>
              <w:tab w:val="left" w:pos="440"/>
              <w:tab w:val="right" w:leader="dot" w:pos="9350"/>
            </w:tabs>
            <w:rPr>
              <w:ins w:id="119" w:author="GUO, HONGSHENG (Harry)" w:date="2021-08-20T22:05:00Z"/>
              <w:rFonts w:cstheme="minorBidi"/>
              <w:noProof/>
              <w:color w:val="auto"/>
              <w:sz w:val="22"/>
            </w:rPr>
          </w:pPr>
          <w:r>
            <w:fldChar w:fldCharType="begin"/>
          </w:r>
          <w:r>
            <w:instrText xml:space="preserve"> TOC \o "1-3" \h \z \u </w:instrText>
          </w:r>
          <w:r>
            <w:fldChar w:fldCharType="separate"/>
          </w:r>
          <w:ins w:id="120" w:author="GUO, HONGSHENG (Harry)" w:date="2021-08-20T22:05:00Z">
            <w:r w:rsidR="00537F51" w:rsidRPr="006D1A04">
              <w:rPr>
                <w:rStyle w:val="Hyperlink"/>
                <w:noProof/>
              </w:rPr>
              <w:fldChar w:fldCharType="begin"/>
            </w:r>
            <w:r w:rsidR="00537F51" w:rsidRPr="006D1A04">
              <w:rPr>
                <w:rStyle w:val="Hyperlink"/>
                <w:noProof/>
              </w:rPr>
              <w:instrText xml:space="preserve"> </w:instrText>
            </w:r>
            <w:r w:rsidR="00537F51">
              <w:rPr>
                <w:noProof/>
              </w:rPr>
              <w:instrText>HYPERLINK \l "_Toc80389532"</w:instrText>
            </w:r>
            <w:r w:rsidR="00537F51" w:rsidRPr="006D1A04">
              <w:rPr>
                <w:rStyle w:val="Hyperlink"/>
                <w:noProof/>
              </w:rPr>
              <w:instrText xml:space="preserve"> </w:instrText>
            </w:r>
            <w:r w:rsidR="00537F51" w:rsidRPr="006D1A04">
              <w:rPr>
                <w:rStyle w:val="Hyperlink"/>
                <w:noProof/>
              </w:rPr>
              <w:fldChar w:fldCharType="separate"/>
            </w:r>
            <w:r w:rsidR="00537F51" w:rsidRPr="006D1A04">
              <w:rPr>
                <w:rStyle w:val="Hyperlink"/>
                <w:noProof/>
              </w:rPr>
              <w:t>1.</w:t>
            </w:r>
            <w:r w:rsidR="00537F51">
              <w:rPr>
                <w:rFonts w:cstheme="minorBidi"/>
                <w:noProof/>
                <w:color w:val="auto"/>
                <w:sz w:val="22"/>
              </w:rPr>
              <w:tab/>
            </w:r>
            <w:r w:rsidR="00537F51" w:rsidRPr="006D1A04">
              <w:rPr>
                <w:rStyle w:val="Hyperlink"/>
                <w:noProof/>
              </w:rPr>
              <w:t>Executive Summary</w:t>
            </w:r>
            <w:r w:rsidR="00537F51">
              <w:rPr>
                <w:noProof/>
                <w:webHidden/>
              </w:rPr>
              <w:tab/>
            </w:r>
            <w:r w:rsidR="00537F51">
              <w:rPr>
                <w:noProof/>
                <w:webHidden/>
              </w:rPr>
              <w:fldChar w:fldCharType="begin"/>
            </w:r>
            <w:r w:rsidR="00537F51">
              <w:rPr>
                <w:noProof/>
                <w:webHidden/>
              </w:rPr>
              <w:instrText xml:space="preserve"> PAGEREF _Toc80389532 \h </w:instrText>
            </w:r>
          </w:ins>
          <w:r w:rsidR="00537F51">
            <w:rPr>
              <w:noProof/>
              <w:webHidden/>
            </w:rPr>
          </w:r>
          <w:r w:rsidR="00537F51">
            <w:rPr>
              <w:noProof/>
              <w:webHidden/>
            </w:rPr>
            <w:fldChar w:fldCharType="separate"/>
          </w:r>
          <w:ins w:id="121" w:author="GUO, HONGSHENG (Harry)" w:date="2021-08-20T22:05:00Z">
            <w:r w:rsidR="00537F51">
              <w:rPr>
                <w:noProof/>
                <w:webHidden/>
              </w:rPr>
              <w:t>4</w:t>
            </w:r>
            <w:r w:rsidR="00537F51">
              <w:rPr>
                <w:noProof/>
                <w:webHidden/>
              </w:rPr>
              <w:fldChar w:fldCharType="end"/>
            </w:r>
            <w:r w:rsidR="00537F51" w:rsidRPr="006D1A04">
              <w:rPr>
                <w:rStyle w:val="Hyperlink"/>
                <w:noProof/>
              </w:rPr>
              <w:fldChar w:fldCharType="end"/>
            </w:r>
          </w:ins>
        </w:p>
        <w:p w14:paraId="274C0DEC" w14:textId="71B306FE" w:rsidR="00537F51" w:rsidRDefault="00537F51">
          <w:pPr>
            <w:pStyle w:val="TOC2"/>
            <w:tabs>
              <w:tab w:val="left" w:pos="880"/>
              <w:tab w:val="right" w:leader="dot" w:pos="9350"/>
            </w:tabs>
            <w:rPr>
              <w:ins w:id="122" w:author="GUO, HONGSHENG (Harry)" w:date="2021-08-20T22:05:00Z"/>
              <w:rFonts w:cstheme="minorBidi"/>
              <w:noProof/>
            </w:rPr>
          </w:pPr>
          <w:ins w:id="123" w:author="GUO, HONGSHENG (Harry)" w:date="2021-08-20T22:05:00Z">
            <w:r w:rsidRPr="006D1A04">
              <w:rPr>
                <w:rStyle w:val="Hyperlink"/>
                <w:noProof/>
              </w:rPr>
              <w:fldChar w:fldCharType="begin"/>
            </w:r>
            <w:r w:rsidRPr="006D1A04">
              <w:rPr>
                <w:rStyle w:val="Hyperlink"/>
                <w:noProof/>
              </w:rPr>
              <w:instrText xml:space="preserve"> </w:instrText>
            </w:r>
            <w:r>
              <w:rPr>
                <w:noProof/>
              </w:rPr>
              <w:instrText>HYPERLINK \l "_Toc80389533"</w:instrText>
            </w:r>
            <w:r w:rsidRPr="006D1A04">
              <w:rPr>
                <w:rStyle w:val="Hyperlink"/>
                <w:noProof/>
              </w:rPr>
              <w:instrText xml:space="preserve"> </w:instrText>
            </w:r>
            <w:r w:rsidRPr="006D1A04">
              <w:rPr>
                <w:rStyle w:val="Hyperlink"/>
                <w:noProof/>
              </w:rPr>
              <w:fldChar w:fldCharType="separate"/>
            </w:r>
            <w:r w:rsidRPr="006D1A04">
              <w:rPr>
                <w:rStyle w:val="Hyperlink"/>
                <w:noProof/>
              </w:rPr>
              <w:t>1.1.</w:t>
            </w:r>
            <w:r>
              <w:rPr>
                <w:rFonts w:cstheme="minorBidi"/>
                <w:noProof/>
              </w:rPr>
              <w:tab/>
            </w:r>
            <w:r w:rsidRPr="006D1A04">
              <w:rPr>
                <w:rStyle w:val="Hyperlink"/>
                <w:noProof/>
              </w:rPr>
              <w:t>Rationale</w:t>
            </w:r>
            <w:r>
              <w:rPr>
                <w:noProof/>
                <w:webHidden/>
              </w:rPr>
              <w:tab/>
            </w:r>
            <w:r>
              <w:rPr>
                <w:noProof/>
                <w:webHidden/>
              </w:rPr>
              <w:fldChar w:fldCharType="begin"/>
            </w:r>
            <w:r>
              <w:rPr>
                <w:noProof/>
                <w:webHidden/>
              </w:rPr>
              <w:instrText xml:space="preserve"> PAGEREF _Toc80389533 \h </w:instrText>
            </w:r>
          </w:ins>
          <w:r>
            <w:rPr>
              <w:noProof/>
              <w:webHidden/>
            </w:rPr>
          </w:r>
          <w:r>
            <w:rPr>
              <w:noProof/>
              <w:webHidden/>
            </w:rPr>
            <w:fldChar w:fldCharType="separate"/>
          </w:r>
          <w:ins w:id="124" w:author="GUO, HONGSHENG (Harry)" w:date="2021-08-20T22:05:00Z">
            <w:r>
              <w:rPr>
                <w:noProof/>
                <w:webHidden/>
              </w:rPr>
              <w:t>4</w:t>
            </w:r>
            <w:r>
              <w:rPr>
                <w:noProof/>
                <w:webHidden/>
              </w:rPr>
              <w:fldChar w:fldCharType="end"/>
            </w:r>
            <w:r w:rsidRPr="006D1A04">
              <w:rPr>
                <w:rStyle w:val="Hyperlink"/>
                <w:noProof/>
              </w:rPr>
              <w:fldChar w:fldCharType="end"/>
            </w:r>
          </w:ins>
        </w:p>
        <w:p w14:paraId="2BBEDFDE" w14:textId="2D9AE418" w:rsidR="00537F51" w:rsidRDefault="00537F51">
          <w:pPr>
            <w:pStyle w:val="TOC2"/>
            <w:tabs>
              <w:tab w:val="left" w:pos="880"/>
              <w:tab w:val="right" w:leader="dot" w:pos="9350"/>
            </w:tabs>
            <w:rPr>
              <w:ins w:id="125" w:author="GUO, HONGSHENG (Harry)" w:date="2021-08-20T22:05:00Z"/>
              <w:rFonts w:cstheme="minorBidi"/>
              <w:noProof/>
            </w:rPr>
          </w:pPr>
          <w:ins w:id="126" w:author="GUO, HONGSHENG (Harry)" w:date="2021-08-20T22:05:00Z">
            <w:r w:rsidRPr="006D1A04">
              <w:rPr>
                <w:rStyle w:val="Hyperlink"/>
                <w:noProof/>
              </w:rPr>
              <w:fldChar w:fldCharType="begin"/>
            </w:r>
            <w:r w:rsidRPr="006D1A04">
              <w:rPr>
                <w:rStyle w:val="Hyperlink"/>
                <w:noProof/>
              </w:rPr>
              <w:instrText xml:space="preserve"> </w:instrText>
            </w:r>
            <w:r>
              <w:rPr>
                <w:noProof/>
              </w:rPr>
              <w:instrText>HYPERLINK \l "_Toc80389534"</w:instrText>
            </w:r>
            <w:r w:rsidRPr="006D1A04">
              <w:rPr>
                <w:rStyle w:val="Hyperlink"/>
                <w:noProof/>
              </w:rPr>
              <w:instrText xml:space="preserve"> </w:instrText>
            </w:r>
            <w:r w:rsidRPr="006D1A04">
              <w:rPr>
                <w:rStyle w:val="Hyperlink"/>
                <w:noProof/>
              </w:rPr>
              <w:fldChar w:fldCharType="separate"/>
            </w:r>
            <w:r w:rsidRPr="006D1A04">
              <w:rPr>
                <w:rStyle w:val="Hyperlink"/>
                <w:noProof/>
              </w:rPr>
              <w:t>1.2.</w:t>
            </w:r>
            <w:r>
              <w:rPr>
                <w:rFonts w:cstheme="minorBidi"/>
                <w:noProof/>
              </w:rPr>
              <w:tab/>
            </w:r>
            <w:r w:rsidRPr="006D1A04">
              <w:rPr>
                <w:rStyle w:val="Hyperlink"/>
                <w:noProof/>
              </w:rPr>
              <w:t>Related Policies &amp; Procedures</w:t>
            </w:r>
            <w:r>
              <w:rPr>
                <w:noProof/>
                <w:webHidden/>
              </w:rPr>
              <w:tab/>
            </w:r>
            <w:r>
              <w:rPr>
                <w:noProof/>
                <w:webHidden/>
              </w:rPr>
              <w:fldChar w:fldCharType="begin"/>
            </w:r>
            <w:r>
              <w:rPr>
                <w:noProof/>
                <w:webHidden/>
              </w:rPr>
              <w:instrText xml:space="preserve"> PAGEREF _Toc80389534 \h </w:instrText>
            </w:r>
          </w:ins>
          <w:r>
            <w:rPr>
              <w:noProof/>
              <w:webHidden/>
            </w:rPr>
          </w:r>
          <w:r>
            <w:rPr>
              <w:noProof/>
              <w:webHidden/>
            </w:rPr>
            <w:fldChar w:fldCharType="separate"/>
          </w:r>
          <w:ins w:id="127" w:author="GUO, HONGSHENG (Harry)" w:date="2021-08-20T22:05:00Z">
            <w:r>
              <w:rPr>
                <w:noProof/>
                <w:webHidden/>
              </w:rPr>
              <w:t>4</w:t>
            </w:r>
            <w:r>
              <w:rPr>
                <w:noProof/>
                <w:webHidden/>
              </w:rPr>
              <w:fldChar w:fldCharType="end"/>
            </w:r>
            <w:r w:rsidRPr="006D1A04">
              <w:rPr>
                <w:rStyle w:val="Hyperlink"/>
                <w:noProof/>
              </w:rPr>
              <w:fldChar w:fldCharType="end"/>
            </w:r>
          </w:ins>
        </w:p>
        <w:p w14:paraId="549F05EA" w14:textId="504E8266" w:rsidR="00537F51" w:rsidRDefault="00537F51">
          <w:pPr>
            <w:pStyle w:val="TOC1"/>
            <w:tabs>
              <w:tab w:val="left" w:pos="440"/>
              <w:tab w:val="right" w:leader="dot" w:pos="9350"/>
            </w:tabs>
            <w:rPr>
              <w:ins w:id="128" w:author="GUO, HONGSHENG (Harry)" w:date="2021-08-20T22:05:00Z"/>
              <w:rFonts w:cstheme="minorBidi"/>
              <w:noProof/>
              <w:color w:val="auto"/>
              <w:sz w:val="22"/>
            </w:rPr>
          </w:pPr>
          <w:ins w:id="129" w:author="GUO, HONGSHENG (Harry)" w:date="2021-08-20T22:05:00Z">
            <w:r w:rsidRPr="006D1A04">
              <w:rPr>
                <w:rStyle w:val="Hyperlink"/>
                <w:noProof/>
              </w:rPr>
              <w:fldChar w:fldCharType="begin"/>
            </w:r>
            <w:r w:rsidRPr="006D1A04">
              <w:rPr>
                <w:rStyle w:val="Hyperlink"/>
                <w:noProof/>
              </w:rPr>
              <w:instrText xml:space="preserve"> </w:instrText>
            </w:r>
            <w:r>
              <w:rPr>
                <w:noProof/>
              </w:rPr>
              <w:instrText>HYPERLINK \l "_Toc80389535"</w:instrText>
            </w:r>
            <w:r w:rsidRPr="006D1A04">
              <w:rPr>
                <w:rStyle w:val="Hyperlink"/>
                <w:noProof/>
              </w:rPr>
              <w:instrText xml:space="preserve"> </w:instrText>
            </w:r>
            <w:r w:rsidRPr="006D1A04">
              <w:rPr>
                <w:rStyle w:val="Hyperlink"/>
                <w:noProof/>
              </w:rPr>
              <w:fldChar w:fldCharType="separate"/>
            </w:r>
            <w:r w:rsidRPr="006D1A04">
              <w:rPr>
                <w:rStyle w:val="Hyperlink"/>
                <w:noProof/>
              </w:rPr>
              <w:t>2.</w:t>
            </w:r>
            <w:r>
              <w:rPr>
                <w:rFonts w:cstheme="minorBidi"/>
                <w:noProof/>
                <w:color w:val="auto"/>
                <w:sz w:val="22"/>
              </w:rPr>
              <w:tab/>
            </w:r>
            <w:r w:rsidRPr="006D1A04">
              <w:rPr>
                <w:rStyle w:val="Hyperlink"/>
                <w:noProof/>
              </w:rPr>
              <w:t>The Scope</w:t>
            </w:r>
            <w:r>
              <w:rPr>
                <w:noProof/>
                <w:webHidden/>
              </w:rPr>
              <w:tab/>
            </w:r>
            <w:r>
              <w:rPr>
                <w:noProof/>
                <w:webHidden/>
              </w:rPr>
              <w:fldChar w:fldCharType="begin"/>
            </w:r>
            <w:r>
              <w:rPr>
                <w:noProof/>
                <w:webHidden/>
              </w:rPr>
              <w:instrText xml:space="preserve"> PAGEREF _Toc80389535 \h </w:instrText>
            </w:r>
          </w:ins>
          <w:r>
            <w:rPr>
              <w:noProof/>
              <w:webHidden/>
            </w:rPr>
          </w:r>
          <w:r>
            <w:rPr>
              <w:noProof/>
              <w:webHidden/>
            </w:rPr>
            <w:fldChar w:fldCharType="separate"/>
          </w:r>
          <w:ins w:id="130" w:author="GUO, HONGSHENG (Harry)" w:date="2021-08-20T22:05:00Z">
            <w:r>
              <w:rPr>
                <w:noProof/>
                <w:webHidden/>
              </w:rPr>
              <w:t>4</w:t>
            </w:r>
            <w:r>
              <w:rPr>
                <w:noProof/>
                <w:webHidden/>
              </w:rPr>
              <w:fldChar w:fldCharType="end"/>
            </w:r>
            <w:r w:rsidRPr="006D1A04">
              <w:rPr>
                <w:rStyle w:val="Hyperlink"/>
                <w:noProof/>
              </w:rPr>
              <w:fldChar w:fldCharType="end"/>
            </w:r>
          </w:ins>
        </w:p>
        <w:p w14:paraId="73B2B9AC" w14:textId="3B896643" w:rsidR="00537F51" w:rsidRDefault="00537F51">
          <w:pPr>
            <w:pStyle w:val="TOC1"/>
            <w:tabs>
              <w:tab w:val="left" w:pos="440"/>
              <w:tab w:val="right" w:leader="dot" w:pos="9350"/>
            </w:tabs>
            <w:rPr>
              <w:ins w:id="131" w:author="GUO, HONGSHENG (Harry)" w:date="2021-08-20T22:05:00Z"/>
              <w:rFonts w:cstheme="minorBidi"/>
              <w:noProof/>
              <w:color w:val="auto"/>
              <w:sz w:val="22"/>
            </w:rPr>
          </w:pPr>
          <w:ins w:id="132" w:author="GUO, HONGSHENG (Harry)" w:date="2021-08-20T22:05:00Z">
            <w:r w:rsidRPr="006D1A04">
              <w:rPr>
                <w:rStyle w:val="Hyperlink"/>
                <w:noProof/>
              </w:rPr>
              <w:fldChar w:fldCharType="begin"/>
            </w:r>
            <w:r w:rsidRPr="006D1A04">
              <w:rPr>
                <w:rStyle w:val="Hyperlink"/>
                <w:noProof/>
              </w:rPr>
              <w:instrText xml:space="preserve"> </w:instrText>
            </w:r>
            <w:r>
              <w:rPr>
                <w:noProof/>
              </w:rPr>
              <w:instrText>HYPERLINK \l "_Toc80389536"</w:instrText>
            </w:r>
            <w:r w:rsidRPr="006D1A04">
              <w:rPr>
                <w:rStyle w:val="Hyperlink"/>
                <w:noProof/>
              </w:rPr>
              <w:instrText xml:space="preserve"> </w:instrText>
            </w:r>
            <w:r w:rsidRPr="006D1A04">
              <w:rPr>
                <w:rStyle w:val="Hyperlink"/>
                <w:noProof/>
              </w:rPr>
              <w:fldChar w:fldCharType="separate"/>
            </w:r>
            <w:r w:rsidRPr="006D1A04">
              <w:rPr>
                <w:rStyle w:val="Hyperlink"/>
                <w:noProof/>
              </w:rPr>
              <w:t>3.</w:t>
            </w:r>
            <w:r>
              <w:rPr>
                <w:rFonts w:cstheme="minorBidi"/>
                <w:noProof/>
                <w:color w:val="auto"/>
                <w:sz w:val="22"/>
              </w:rPr>
              <w:tab/>
            </w:r>
            <w:r w:rsidRPr="006D1A04">
              <w:rPr>
                <w:rStyle w:val="Hyperlink"/>
                <w:noProof/>
              </w:rPr>
              <w:t>Roles &amp; Responsibilities</w:t>
            </w:r>
            <w:r>
              <w:rPr>
                <w:noProof/>
                <w:webHidden/>
              </w:rPr>
              <w:tab/>
            </w:r>
            <w:r>
              <w:rPr>
                <w:noProof/>
                <w:webHidden/>
              </w:rPr>
              <w:fldChar w:fldCharType="begin"/>
            </w:r>
            <w:r>
              <w:rPr>
                <w:noProof/>
                <w:webHidden/>
              </w:rPr>
              <w:instrText xml:space="preserve"> PAGEREF _Toc80389536 \h </w:instrText>
            </w:r>
          </w:ins>
          <w:r>
            <w:rPr>
              <w:noProof/>
              <w:webHidden/>
            </w:rPr>
          </w:r>
          <w:r>
            <w:rPr>
              <w:noProof/>
              <w:webHidden/>
            </w:rPr>
            <w:fldChar w:fldCharType="separate"/>
          </w:r>
          <w:ins w:id="133" w:author="GUO, HONGSHENG (Harry)" w:date="2021-08-20T22:05:00Z">
            <w:r>
              <w:rPr>
                <w:noProof/>
                <w:webHidden/>
              </w:rPr>
              <w:t>4</w:t>
            </w:r>
            <w:r>
              <w:rPr>
                <w:noProof/>
                <w:webHidden/>
              </w:rPr>
              <w:fldChar w:fldCharType="end"/>
            </w:r>
            <w:r w:rsidRPr="006D1A04">
              <w:rPr>
                <w:rStyle w:val="Hyperlink"/>
                <w:noProof/>
              </w:rPr>
              <w:fldChar w:fldCharType="end"/>
            </w:r>
          </w:ins>
        </w:p>
        <w:p w14:paraId="2A89E942" w14:textId="23980924" w:rsidR="00537F51" w:rsidRDefault="00537F51">
          <w:pPr>
            <w:pStyle w:val="TOC2"/>
            <w:tabs>
              <w:tab w:val="left" w:pos="880"/>
              <w:tab w:val="right" w:leader="dot" w:pos="9350"/>
            </w:tabs>
            <w:rPr>
              <w:ins w:id="134" w:author="GUO, HONGSHENG (Harry)" w:date="2021-08-20T22:05:00Z"/>
              <w:rFonts w:cstheme="minorBidi"/>
              <w:noProof/>
            </w:rPr>
          </w:pPr>
          <w:ins w:id="135" w:author="GUO, HONGSHENG (Harry)" w:date="2021-08-20T22:05:00Z">
            <w:r w:rsidRPr="006D1A04">
              <w:rPr>
                <w:rStyle w:val="Hyperlink"/>
                <w:noProof/>
              </w:rPr>
              <w:fldChar w:fldCharType="begin"/>
            </w:r>
            <w:r w:rsidRPr="006D1A04">
              <w:rPr>
                <w:rStyle w:val="Hyperlink"/>
                <w:noProof/>
              </w:rPr>
              <w:instrText xml:space="preserve"> </w:instrText>
            </w:r>
            <w:r>
              <w:rPr>
                <w:noProof/>
              </w:rPr>
              <w:instrText>HYPERLINK \l "_Toc80389537"</w:instrText>
            </w:r>
            <w:r w:rsidRPr="006D1A04">
              <w:rPr>
                <w:rStyle w:val="Hyperlink"/>
                <w:noProof/>
              </w:rPr>
              <w:instrText xml:space="preserve"> </w:instrText>
            </w:r>
            <w:r w:rsidRPr="006D1A04">
              <w:rPr>
                <w:rStyle w:val="Hyperlink"/>
                <w:noProof/>
              </w:rPr>
              <w:fldChar w:fldCharType="separate"/>
            </w:r>
            <w:r w:rsidRPr="006D1A04">
              <w:rPr>
                <w:rStyle w:val="Hyperlink"/>
                <w:noProof/>
              </w:rPr>
              <w:t>3.1.</w:t>
            </w:r>
            <w:r>
              <w:rPr>
                <w:rFonts w:cstheme="minorBidi"/>
                <w:noProof/>
              </w:rPr>
              <w:tab/>
            </w:r>
            <w:r w:rsidRPr="006D1A04">
              <w:rPr>
                <w:rStyle w:val="Hyperlink"/>
                <w:noProof/>
              </w:rPr>
              <w:t>Procedure Governance</w:t>
            </w:r>
            <w:r>
              <w:rPr>
                <w:noProof/>
                <w:webHidden/>
              </w:rPr>
              <w:tab/>
            </w:r>
            <w:r>
              <w:rPr>
                <w:noProof/>
                <w:webHidden/>
              </w:rPr>
              <w:fldChar w:fldCharType="begin"/>
            </w:r>
            <w:r>
              <w:rPr>
                <w:noProof/>
                <w:webHidden/>
              </w:rPr>
              <w:instrText xml:space="preserve"> PAGEREF _Toc80389537 \h </w:instrText>
            </w:r>
          </w:ins>
          <w:r>
            <w:rPr>
              <w:noProof/>
              <w:webHidden/>
            </w:rPr>
          </w:r>
          <w:r>
            <w:rPr>
              <w:noProof/>
              <w:webHidden/>
            </w:rPr>
            <w:fldChar w:fldCharType="separate"/>
          </w:r>
          <w:ins w:id="136" w:author="GUO, HONGSHENG (Harry)" w:date="2021-08-20T22:05:00Z">
            <w:r>
              <w:rPr>
                <w:noProof/>
                <w:webHidden/>
              </w:rPr>
              <w:t>4</w:t>
            </w:r>
            <w:r>
              <w:rPr>
                <w:noProof/>
                <w:webHidden/>
              </w:rPr>
              <w:fldChar w:fldCharType="end"/>
            </w:r>
            <w:r w:rsidRPr="006D1A04">
              <w:rPr>
                <w:rStyle w:val="Hyperlink"/>
                <w:noProof/>
              </w:rPr>
              <w:fldChar w:fldCharType="end"/>
            </w:r>
          </w:ins>
        </w:p>
        <w:p w14:paraId="07C64081" w14:textId="7DBF241F" w:rsidR="00537F51" w:rsidRDefault="00537F51">
          <w:pPr>
            <w:pStyle w:val="TOC2"/>
            <w:tabs>
              <w:tab w:val="left" w:pos="880"/>
              <w:tab w:val="right" w:leader="dot" w:pos="9350"/>
            </w:tabs>
            <w:rPr>
              <w:ins w:id="137" w:author="GUO, HONGSHENG (Harry)" w:date="2021-08-20T22:05:00Z"/>
              <w:rFonts w:cstheme="minorBidi"/>
              <w:noProof/>
            </w:rPr>
          </w:pPr>
          <w:ins w:id="138" w:author="GUO, HONGSHENG (Harry)" w:date="2021-08-20T22:05:00Z">
            <w:r w:rsidRPr="006D1A04">
              <w:rPr>
                <w:rStyle w:val="Hyperlink"/>
                <w:noProof/>
              </w:rPr>
              <w:fldChar w:fldCharType="begin"/>
            </w:r>
            <w:r w:rsidRPr="006D1A04">
              <w:rPr>
                <w:rStyle w:val="Hyperlink"/>
                <w:noProof/>
              </w:rPr>
              <w:instrText xml:space="preserve"> </w:instrText>
            </w:r>
            <w:r>
              <w:rPr>
                <w:noProof/>
              </w:rPr>
              <w:instrText>HYPERLINK \l "_Toc80389538"</w:instrText>
            </w:r>
            <w:r w:rsidRPr="006D1A04">
              <w:rPr>
                <w:rStyle w:val="Hyperlink"/>
                <w:noProof/>
              </w:rPr>
              <w:instrText xml:space="preserve"> </w:instrText>
            </w:r>
            <w:r w:rsidRPr="006D1A04">
              <w:rPr>
                <w:rStyle w:val="Hyperlink"/>
                <w:noProof/>
              </w:rPr>
              <w:fldChar w:fldCharType="separate"/>
            </w:r>
            <w:r w:rsidRPr="006D1A04">
              <w:rPr>
                <w:rStyle w:val="Hyperlink"/>
                <w:noProof/>
              </w:rPr>
              <w:t>3.2.</w:t>
            </w:r>
            <w:r>
              <w:rPr>
                <w:rFonts w:cstheme="minorBidi"/>
                <w:noProof/>
              </w:rPr>
              <w:tab/>
            </w:r>
            <w:r w:rsidRPr="006D1A04">
              <w:rPr>
                <w:rStyle w:val="Hyperlink"/>
                <w:noProof/>
              </w:rPr>
              <w:t>Procedure Implementation</w:t>
            </w:r>
            <w:r>
              <w:rPr>
                <w:noProof/>
                <w:webHidden/>
              </w:rPr>
              <w:tab/>
            </w:r>
            <w:r>
              <w:rPr>
                <w:noProof/>
                <w:webHidden/>
              </w:rPr>
              <w:fldChar w:fldCharType="begin"/>
            </w:r>
            <w:r>
              <w:rPr>
                <w:noProof/>
                <w:webHidden/>
              </w:rPr>
              <w:instrText xml:space="preserve"> PAGEREF _Toc80389538 \h </w:instrText>
            </w:r>
          </w:ins>
          <w:r>
            <w:rPr>
              <w:noProof/>
              <w:webHidden/>
            </w:rPr>
          </w:r>
          <w:r>
            <w:rPr>
              <w:noProof/>
              <w:webHidden/>
            </w:rPr>
            <w:fldChar w:fldCharType="separate"/>
          </w:r>
          <w:ins w:id="139" w:author="GUO, HONGSHENG (Harry)" w:date="2021-08-20T22:05:00Z">
            <w:r>
              <w:rPr>
                <w:noProof/>
                <w:webHidden/>
              </w:rPr>
              <w:t>4</w:t>
            </w:r>
            <w:r>
              <w:rPr>
                <w:noProof/>
                <w:webHidden/>
              </w:rPr>
              <w:fldChar w:fldCharType="end"/>
            </w:r>
            <w:r w:rsidRPr="006D1A04">
              <w:rPr>
                <w:rStyle w:val="Hyperlink"/>
                <w:noProof/>
              </w:rPr>
              <w:fldChar w:fldCharType="end"/>
            </w:r>
          </w:ins>
        </w:p>
        <w:p w14:paraId="5BA538D4" w14:textId="5812A404" w:rsidR="00537F51" w:rsidRDefault="00537F51">
          <w:pPr>
            <w:pStyle w:val="TOC1"/>
            <w:tabs>
              <w:tab w:val="left" w:pos="440"/>
              <w:tab w:val="right" w:leader="dot" w:pos="9350"/>
            </w:tabs>
            <w:rPr>
              <w:ins w:id="140" w:author="GUO, HONGSHENG (Harry)" w:date="2021-08-20T22:05:00Z"/>
              <w:rFonts w:cstheme="minorBidi"/>
              <w:noProof/>
              <w:color w:val="auto"/>
              <w:sz w:val="22"/>
            </w:rPr>
          </w:pPr>
          <w:ins w:id="141" w:author="GUO, HONGSHENG (Harry)" w:date="2021-08-20T22:05:00Z">
            <w:r w:rsidRPr="006D1A04">
              <w:rPr>
                <w:rStyle w:val="Hyperlink"/>
                <w:noProof/>
              </w:rPr>
              <w:fldChar w:fldCharType="begin"/>
            </w:r>
            <w:r w:rsidRPr="006D1A04">
              <w:rPr>
                <w:rStyle w:val="Hyperlink"/>
                <w:noProof/>
              </w:rPr>
              <w:instrText xml:space="preserve"> </w:instrText>
            </w:r>
            <w:r>
              <w:rPr>
                <w:noProof/>
              </w:rPr>
              <w:instrText>HYPERLINK \l "_Toc80389539"</w:instrText>
            </w:r>
            <w:r w:rsidRPr="006D1A04">
              <w:rPr>
                <w:rStyle w:val="Hyperlink"/>
                <w:noProof/>
              </w:rPr>
              <w:instrText xml:space="preserve"> </w:instrText>
            </w:r>
            <w:r w:rsidRPr="006D1A04">
              <w:rPr>
                <w:rStyle w:val="Hyperlink"/>
                <w:noProof/>
              </w:rPr>
              <w:fldChar w:fldCharType="separate"/>
            </w:r>
            <w:r w:rsidRPr="006D1A04">
              <w:rPr>
                <w:rStyle w:val="Hyperlink"/>
                <w:noProof/>
              </w:rPr>
              <w:t>4.</w:t>
            </w:r>
            <w:r>
              <w:rPr>
                <w:rFonts w:cstheme="minorBidi"/>
                <w:noProof/>
                <w:color w:val="auto"/>
                <w:sz w:val="22"/>
              </w:rPr>
              <w:tab/>
            </w:r>
            <w:r w:rsidRPr="006D1A04">
              <w:rPr>
                <w:rStyle w:val="Hyperlink"/>
                <w:noProof/>
              </w:rPr>
              <w:t>Procedure Instructions</w:t>
            </w:r>
            <w:r>
              <w:rPr>
                <w:noProof/>
                <w:webHidden/>
              </w:rPr>
              <w:tab/>
            </w:r>
            <w:r>
              <w:rPr>
                <w:noProof/>
                <w:webHidden/>
              </w:rPr>
              <w:fldChar w:fldCharType="begin"/>
            </w:r>
            <w:r>
              <w:rPr>
                <w:noProof/>
                <w:webHidden/>
              </w:rPr>
              <w:instrText xml:space="preserve"> PAGEREF _Toc80389539 \h </w:instrText>
            </w:r>
          </w:ins>
          <w:r>
            <w:rPr>
              <w:noProof/>
              <w:webHidden/>
            </w:rPr>
          </w:r>
          <w:r>
            <w:rPr>
              <w:noProof/>
              <w:webHidden/>
            </w:rPr>
            <w:fldChar w:fldCharType="separate"/>
          </w:r>
          <w:ins w:id="142" w:author="GUO, HONGSHENG (Harry)" w:date="2021-08-20T22:05:00Z">
            <w:r>
              <w:rPr>
                <w:noProof/>
                <w:webHidden/>
              </w:rPr>
              <w:t>5</w:t>
            </w:r>
            <w:r>
              <w:rPr>
                <w:noProof/>
                <w:webHidden/>
              </w:rPr>
              <w:fldChar w:fldCharType="end"/>
            </w:r>
            <w:r w:rsidRPr="006D1A04">
              <w:rPr>
                <w:rStyle w:val="Hyperlink"/>
                <w:noProof/>
              </w:rPr>
              <w:fldChar w:fldCharType="end"/>
            </w:r>
          </w:ins>
        </w:p>
        <w:p w14:paraId="6C81FE0C" w14:textId="61C78D94" w:rsidR="00537F51" w:rsidRDefault="00537F51">
          <w:pPr>
            <w:pStyle w:val="TOC2"/>
            <w:tabs>
              <w:tab w:val="left" w:pos="880"/>
              <w:tab w:val="right" w:leader="dot" w:pos="9350"/>
            </w:tabs>
            <w:rPr>
              <w:ins w:id="143" w:author="GUO, HONGSHENG (Harry)" w:date="2021-08-20T22:05:00Z"/>
              <w:rFonts w:cstheme="minorBidi"/>
              <w:noProof/>
            </w:rPr>
          </w:pPr>
          <w:ins w:id="144" w:author="GUO, HONGSHENG (Harry)" w:date="2021-08-20T22:05:00Z">
            <w:r w:rsidRPr="006D1A04">
              <w:rPr>
                <w:rStyle w:val="Hyperlink"/>
                <w:noProof/>
              </w:rPr>
              <w:fldChar w:fldCharType="begin"/>
            </w:r>
            <w:r w:rsidRPr="006D1A04">
              <w:rPr>
                <w:rStyle w:val="Hyperlink"/>
                <w:noProof/>
              </w:rPr>
              <w:instrText xml:space="preserve"> </w:instrText>
            </w:r>
            <w:r>
              <w:rPr>
                <w:noProof/>
              </w:rPr>
              <w:instrText>HYPERLINK \l "_Toc80389540"</w:instrText>
            </w:r>
            <w:r w:rsidRPr="006D1A04">
              <w:rPr>
                <w:rStyle w:val="Hyperlink"/>
                <w:noProof/>
              </w:rPr>
              <w:instrText xml:space="preserve"> </w:instrText>
            </w:r>
            <w:r w:rsidRPr="006D1A04">
              <w:rPr>
                <w:rStyle w:val="Hyperlink"/>
                <w:noProof/>
              </w:rPr>
              <w:fldChar w:fldCharType="separate"/>
            </w:r>
            <w:r w:rsidRPr="006D1A04">
              <w:rPr>
                <w:rStyle w:val="Hyperlink"/>
                <w:noProof/>
              </w:rPr>
              <w:t>4.1.</w:t>
            </w:r>
            <w:r>
              <w:rPr>
                <w:rFonts w:cstheme="minorBidi"/>
                <w:noProof/>
              </w:rPr>
              <w:tab/>
            </w:r>
            <w:r w:rsidRPr="006D1A04">
              <w:rPr>
                <w:rStyle w:val="Hyperlink"/>
                <w:noProof/>
              </w:rPr>
              <w:t>Business Departments/Branches</w:t>
            </w:r>
            <w:r>
              <w:rPr>
                <w:noProof/>
                <w:webHidden/>
              </w:rPr>
              <w:tab/>
            </w:r>
            <w:r>
              <w:rPr>
                <w:noProof/>
                <w:webHidden/>
              </w:rPr>
              <w:fldChar w:fldCharType="begin"/>
            </w:r>
            <w:r>
              <w:rPr>
                <w:noProof/>
                <w:webHidden/>
              </w:rPr>
              <w:instrText xml:space="preserve"> PAGEREF _Toc80389540 \h </w:instrText>
            </w:r>
          </w:ins>
          <w:r>
            <w:rPr>
              <w:noProof/>
              <w:webHidden/>
            </w:rPr>
          </w:r>
          <w:r>
            <w:rPr>
              <w:noProof/>
              <w:webHidden/>
            </w:rPr>
            <w:fldChar w:fldCharType="separate"/>
          </w:r>
          <w:ins w:id="145" w:author="GUO, HONGSHENG (Harry)" w:date="2021-08-20T22:05:00Z">
            <w:r>
              <w:rPr>
                <w:noProof/>
                <w:webHidden/>
              </w:rPr>
              <w:t>5</w:t>
            </w:r>
            <w:r>
              <w:rPr>
                <w:noProof/>
                <w:webHidden/>
              </w:rPr>
              <w:fldChar w:fldCharType="end"/>
            </w:r>
            <w:r w:rsidRPr="006D1A04">
              <w:rPr>
                <w:rStyle w:val="Hyperlink"/>
                <w:noProof/>
              </w:rPr>
              <w:fldChar w:fldCharType="end"/>
            </w:r>
          </w:ins>
        </w:p>
        <w:p w14:paraId="51FBF4D0" w14:textId="55606EB9" w:rsidR="00537F51" w:rsidRDefault="00537F51">
          <w:pPr>
            <w:pStyle w:val="TOC2"/>
            <w:tabs>
              <w:tab w:val="left" w:pos="880"/>
              <w:tab w:val="right" w:leader="dot" w:pos="9350"/>
            </w:tabs>
            <w:rPr>
              <w:ins w:id="146" w:author="GUO, HONGSHENG (Harry)" w:date="2021-08-20T22:05:00Z"/>
              <w:rFonts w:cstheme="minorBidi"/>
              <w:noProof/>
            </w:rPr>
          </w:pPr>
          <w:ins w:id="147" w:author="GUO, HONGSHENG (Harry)" w:date="2021-08-20T22:05:00Z">
            <w:r w:rsidRPr="006D1A04">
              <w:rPr>
                <w:rStyle w:val="Hyperlink"/>
                <w:noProof/>
              </w:rPr>
              <w:fldChar w:fldCharType="begin"/>
            </w:r>
            <w:r w:rsidRPr="006D1A04">
              <w:rPr>
                <w:rStyle w:val="Hyperlink"/>
                <w:noProof/>
              </w:rPr>
              <w:instrText xml:space="preserve"> </w:instrText>
            </w:r>
            <w:r>
              <w:rPr>
                <w:noProof/>
              </w:rPr>
              <w:instrText>HYPERLINK \l "_Toc80389541"</w:instrText>
            </w:r>
            <w:r w:rsidRPr="006D1A04">
              <w:rPr>
                <w:rStyle w:val="Hyperlink"/>
                <w:noProof/>
              </w:rPr>
              <w:instrText xml:space="preserve"> </w:instrText>
            </w:r>
            <w:r w:rsidRPr="006D1A04">
              <w:rPr>
                <w:rStyle w:val="Hyperlink"/>
                <w:noProof/>
              </w:rPr>
              <w:fldChar w:fldCharType="separate"/>
            </w:r>
            <w:r w:rsidRPr="006D1A04">
              <w:rPr>
                <w:rStyle w:val="Hyperlink"/>
                <w:noProof/>
              </w:rPr>
              <w:t>4.2.</w:t>
            </w:r>
            <w:r>
              <w:rPr>
                <w:rFonts w:cstheme="minorBidi"/>
                <w:noProof/>
              </w:rPr>
              <w:tab/>
            </w:r>
            <w:r w:rsidRPr="006D1A04">
              <w:rPr>
                <w:rStyle w:val="Hyperlink"/>
                <w:noProof/>
              </w:rPr>
              <w:t>Treasury (TRY)</w:t>
            </w:r>
            <w:r>
              <w:rPr>
                <w:noProof/>
                <w:webHidden/>
              </w:rPr>
              <w:tab/>
            </w:r>
            <w:r>
              <w:rPr>
                <w:noProof/>
                <w:webHidden/>
              </w:rPr>
              <w:fldChar w:fldCharType="begin"/>
            </w:r>
            <w:r>
              <w:rPr>
                <w:noProof/>
                <w:webHidden/>
              </w:rPr>
              <w:instrText xml:space="preserve"> PAGEREF _Toc80389541 \h </w:instrText>
            </w:r>
          </w:ins>
          <w:r>
            <w:rPr>
              <w:noProof/>
              <w:webHidden/>
            </w:rPr>
          </w:r>
          <w:r>
            <w:rPr>
              <w:noProof/>
              <w:webHidden/>
            </w:rPr>
            <w:fldChar w:fldCharType="separate"/>
          </w:r>
          <w:ins w:id="148" w:author="GUO, HONGSHENG (Harry)" w:date="2021-08-20T22:05:00Z">
            <w:r>
              <w:rPr>
                <w:noProof/>
                <w:webHidden/>
              </w:rPr>
              <w:t>5</w:t>
            </w:r>
            <w:r>
              <w:rPr>
                <w:noProof/>
                <w:webHidden/>
              </w:rPr>
              <w:fldChar w:fldCharType="end"/>
            </w:r>
            <w:r w:rsidRPr="006D1A04">
              <w:rPr>
                <w:rStyle w:val="Hyperlink"/>
                <w:noProof/>
              </w:rPr>
              <w:fldChar w:fldCharType="end"/>
            </w:r>
          </w:ins>
        </w:p>
        <w:p w14:paraId="49EBC37A" w14:textId="00345F3C" w:rsidR="00537F51" w:rsidRDefault="00537F51">
          <w:pPr>
            <w:pStyle w:val="TOC2"/>
            <w:tabs>
              <w:tab w:val="left" w:pos="880"/>
              <w:tab w:val="right" w:leader="dot" w:pos="9350"/>
            </w:tabs>
            <w:rPr>
              <w:ins w:id="149" w:author="GUO, HONGSHENG (Harry)" w:date="2021-08-20T22:05:00Z"/>
              <w:rFonts w:cstheme="minorBidi"/>
              <w:noProof/>
            </w:rPr>
          </w:pPr>
          <w:ins w:id="150" w:author="GUO, HONGSHENG (Harry)" w:date="2021-08-20T22:05:00Z">
            <w:r w:rsidRPr="006D1A04">
              <w:rPr>
                <w:rStyle w:val="Hyperlink"/>
                <w:noProof/>
              </w:rPr>
              <w:fldChar w:fldCharType="begin"/>
            </w:r>
            <w:r w:rsidRPr="006D1A04">
              <w:rPr>
                <w:rStyle w:val="Hyperlink"/>
                <w:noProof/>
              </w:rPr>
              <w:instrText xml:space="preserve"> </w:instrText>
            </w:r>
            <w:r>
              <w:rPr>
                <w:noProof/>
              </w:rPr>
              <w:instrText>HYPERLINK \l "_Toc80389542"</w:instrText>
            </w:r>
            <w:r w:rsidRPr="006D1A04">
              <w:rPr>
                <w:rStyle w:val="Hyperlink"/>
                <w:noProof/>
              </w:rPr>
              <w:instrText xml:space="preserve"> </w:instrText>
            </w:r>
            <w:r w:rsidRPr="006D1A04">
              <w:rPr>
                <w:rStyle w:val="Hyperlink"/>
                <w:noProof/>
              </w:rPr>
              <w:fldChar w:fldCharType="separate"/>
            </w:r>
            <w:r w:rsidRPr="006D1A04">
              <w:rPr>
                <w:rStyle w:val="Hyperlink"/>
                <w:noProof/>
              </w:rPr>
              <w:t>4.3.</w:t>
            </w:r>
            <w:r>
              <w:rPr>
                <w:rFonts w:cstheme="minorBidi"/>
                <w:noProof/>
              </w:rPr>
              <w:tab/>
            </w:r>
            <w:r w:rsidRPr="006D1A04">
              <w:rPr>
                <w:rStyle w:val="Hyperlink"/>
                <w:noProof/>
              </w:rPr>
              <w:t>Global Markets Department (MKD)</w:t>
            </w:r>
            <w:r>
              <w:rPr>
                <w:noProof/>
                <w:webHidden/>
              </w:rPr>
              <w:tab/>
            </w:r>
            <w:r>
              <w:rPr>
                <w:noProof/>
                <w:webHidden/>
              </w:rPr>
              <w:fldChar w:fldCharType="begin"/>
            </w:r>
            <w:r>
              <w:rPr>
                <w:noProof/>
                <w:webHidden/>
              </w:rPr>
              <w:instrText xml:space="preserve"> PAGEREF _Toc80389542 \h </w:instrText>
            </w:r>
          </w:ins>
          <w:r>
            <w:rPr>
              <w:noProof/>
              <w:webHidden/>
            </w:rPr>
          </w:r>
          <w:r>
            <w:rPr>
              <w:noProof/>
              <w:webHidden/>
            </w:rPr>
            <w:fldChar w:fldCharType="separate"/>
          </w:r>
          <w:ins w:id="151" w:author="GUO, HONGSHENG (Harry)" w:date="2021-08-20T22:05:00Z">
            <w:r>
              <w:rPr>
                <w:noProof/>
                <w:webHidden/>
              </w:rPr>
              <w:t>5</w:t>
            </w:r>
            <w:r>
              <w:rPr>
                <w:noProof/>
                <w:webHidden/>
              </w:rPr>
              <w:fldChar w:fldCharType="end"/>
            </w:r>
            <w:r w:rsidRPr="006D1A04">
              <w:rPr>
                <w:rStyle w:val="Hyperlink"/>
                <w:noProof/>
              </w:rPr>
              <w:fldChar w:fldCharType="end"/>
            </w:r>
          </w:ins>
        </w:p>
        <w:p w14:paraId="74B6F915" w14:textId="5AA4E551" w:rsidR="00537F51" w:rsidRDefault="00537F51">
          <w:pPr>
            <w:pStyle w:val="TOC1"/>
            <w:tabs>
              <w:tab w:val="left" w:pos="440"/>
              <w:tab w:val="right" w:leader="dot" w:pos="9350"/>
            </w:tabs>
            <w:rPr>
              <w:ins w:id="152" w:author="GUO, HONGSHENG (Harry)" w:date="2021-08-20T22:05:00Z"/>
              <w:rFonts w:cstheme="minorBidi"/>
              <w:noProof/>
              <w:color w:val="auto"/>
              <w:sz w:val="22"/>
            </w:rPr>
          </w:pPr>
          <w:ins w:id="153" w:author="GUO, HONGSHENG (Harry)" w:date="2021-08-20T22:05:00Z">
            <w:r w:rsidRPr="006D1A04">
              <w:rPr>
                <w:rStyle w:val="Hyperlink"/>
                <w:noProof/>
              </w:rPr>
              <w:fldChar w:fldCharType="begin"/>
            </w:r>
            <w:r w:rsidRPr="006D1A04">
              <w:rPr>
                <w:rStyle w:val="Hyperlink"/>
                <w:noProof/>
              </w:rPr>
              <w:instrText xml:space="preserve"> </w:instrText>
            </w:r>
            <w:r>
              <w:rPr>
                <w:noProof/>
              </w:rPr>
              <w:instrText>HYPERLINK \l "_Toc80389543"</w:instrText>
            </w:r>
            <w:r w:rsidRPr="006D1A04">
              <w:rPr>
                <w:rStyle w:val="Hyperlink"/>
                <w:noProof/>
              </w:rPr>
              <w:instrText xml:space="preserve"> </w:instrText>
            </w:r>
            <w:r w:rsidRPr="006D1A04">
              <w:rPr>
                <w:rStyle w:val="Hyperlink"/>
                <w:noProof/>
              </w:rPr>
              <w:fldChar w:fldCharType="separate"/>
            </w:r>
            <w:r w:rsidRPr="006D1A04">
              <w:rPr>
                <w:rStyle w:val="Hyperlink"/>
                <w:noProof/>
              </w:rPr>
              <w:t>5.</w:t>
            </w:r>
            <w:r>
              <w:rPr>
                <w:rFonts w:cstheme="minorBidi"/>
                <w:noProof/>
                <w:color w:val="auto"/>
                <w:sz w:val="22"/>
              </w:rPr>
              <w:tab/>
            </w:r>
            <w:r w:rsidRPr="006D1A04">
              <w:rPr>
                <w:rStyle w:val="Hyperlink"/>
                <w:noProof/>
              </w:rPr>
              <w:t>Update Requirements</w:t>
            </w:r>
            <w:r>
              <w:rPr>
                <w:noProof/>
                <w:webHidden/>
              </w:rPr>
              <w:tab/>
            </w:r>
            <w:r>
              <w:rPr>
                <w:noProof/>
                <w:webHidden/>
              </w:rPr>
              <w:fldChar w:fldCharType="begin"/>
            </w:r>
            <w:r>
              <w:rPr>
                <w:noProof/>
                <w:webHidden/>
              </w:rPr>
              <w:instrText xml:space="preserve"> PAGEREF _Toc80389543 \h </w:instrText>
            </w:r>
          </w:ins>
          <w:r>
            <w:rPr>
              <w:noProof/>
              <w:webHidden/>
            </w:rPr>
          </w:r>
          <w:r>
            <w:rPr>
              <w:noProof/>
              <w:webHidden/>
            </w:rPr>
            <w:fldChar w:fldCharType="separate"/>
          </w:r>
          <w:ins w:id="154" w:author="GUO, HONGSHENG (Harry)" w:date="2021-08-20T22:05:00Z">
            <w:r>
              <w:rPr>
                <w:noProof/>
                <w:webHidden/>
              </w:rPr>
              <w:t>5</w:t>
            </w:r>
            <w:r>
              <w:rPr>
                <w:noProof/>
                <w:webHidden/>
              </w:rPr>
              <w:fldChar w:fldCharType="end"/>
            </w:r>
            <w:r w:rsidRPr="006D1A04">
              <w:rPr>
                <w:rStyle w:val="Hyperlink"/>
                <w:noProof/>
              </w:rPr>
              <w:fldChar w:fldCharType="end"/>
            </w:r>
          </w:ins>
        </w:p>
        <w:p w14:paraId="2A7E8BB3" w14:textId="1B6D16A5" w:rsidR="00537F51" w:rsidRDefault="00537F51">
          <w:pPr>
            <w:pStyle w:val="TOC1"/>
            <w:tabs>
              <w:tab w:val="left" w:pos="440"/>
              <w:tab w:val="right" w:leader="dot" w:pos="9350"/>
            </w:tabs>
            <w:rPr>
              <w:ins w:id="155" w:author="GUO, HONGSHENG (Harry)" w:date="2021-08-20T22:05:00Z"/>
              <w:rFonts w:cstheme="minorBidi"/>
              <w:noProof/>
              <w:color w:val="auto"/>
              <w:sz w:val="22"/>
            </w:rPr>
          </w:pPr>
          <w:ins w:id="156" w:author="GUO, HONGSHENG (Harry)" w:date="2021-08-20T22:05:00Z">
            <w:r w:rsidRPr="006D1A04">
              <w:rPr>
                <w:rStyle w:val="Hyperlink"/>
                <w:noProof/>
              </w:rPr>
              <w:fldChar w:fldCharType="begin"/>
            </w:r>
            <w:r w:rsidRPr="006D1A04">
              <w:rPr>
                <w:rStyle w:val="Hyperlink"/>
                <w:noProof/>
              </w:rPr>
              <w:instrText xml:space="preserve"> </w:instrText>
            </w:r>
            <w:r>
              <w:rPr>
                <w:noProof/>
              </w:rPr>
              <w:instrText>HYPERLINK \l "_Toc80389544"</w:instrText>
            </w:r>
            <w:r w:rsidRPr="006D1A04">
              <w:rPr>
                <w:rStyle w:val="Hyperlink"/>
                <w:noProof/>
              </w:rPr>
              <w:instrText xml:space="preserve"> </w:instrText>
            </w:r>
            <w:r w:rsidRPr="006D1A04">
              <w:rPr>
                <w:rStyle w:val="Hyperlink"/>
                <w:noProof/>
              </w:rPr>
              <w:fldChar w:fldCharType="separate"/>
            </w:r>
            <w:r w:rsidRPr="006D1A04">
              <w:rPr>
                <w:rStyle w:val="Hyperlink"/>
                <w:noProof/>
              </w:rPr>
              <w:t>6.</w:t>
            </w:r>
            <w:r>
              <w:rPr>
                <w:rFonts w:cstheme="minorBidi"/>
                <w:noProof/>
                <w:color w:val="auto"/>
                <w:sz w:val="22"/>
              </w:rPr>
              <w:tab/>
            </w:r>
            <w:r w:rsidRPr="006D1A04">
              <w:rPr>
                <w:rStyle w:val="Hyperlink"/>
                <w:noProof/>
              </w:rPr>
              <w:t>Procedure Assurance Methods</w:t>
            </w:r>
            <w:r>
              <w:rPr>
                <w:noProof/>
                <w:webHidden/>
              </w:rPr>
              <w:tab/>
            </w:r>
            <w:r>
              <w:rPr>
                <w:noProof/>
                <w:webHidden/>
              </w:rPr>
              <w:fldChar w:fldCharType="begin"/>
            </w:r>
            <w:r>
              <w:rPr>
                <w:noProof/>
                <w:webHidden/>
              </w:rPr>
              <w:instrText xml:space="preserve"> PAGEREF _Toc80389544 \h </w:instrText>
            </w:r>
          </w:ins>
          <w:r>
            <w:rPr>
              <w:noProof/>
              <w:webHidden/>
            </w:rPr>
          </w:r>
          <w:r>
            <w:rPr>
              <w:noProof/>
              <w:webHidden/>
            </w:rPr>
            <w:fldChar w:fldCharType="separate"/>
          </w:r>
          <w:ins w:id="157" w:author="GUO, HONGSHENG (Harry)" w:date="2021-08-20T22:05:00Z">
            <w:r>
              <w:rPr>
                <w:noProof/>
                <w:webHidden/>
              </w:rPr>
              <w:t>5</w:t>
            </w:r>
            <w:r>
              <w:rPr>
                <w:noProof/>
                <w:webHidden/>
              </w:rPr>
              <w:fldChar w:fldCharType="end"/>
            </w:r>
            <w:r w:rsidRPr="006D1A04">
              <w:rPr>
                <w:rStyle w:val="Hyperlink"/>
                <w:noProof/>
              </w:rPr>
              <w:fldChar w:fldCharType="end"/>
            </w:r>
          </w:ins>
        </w:p>
        <w:p w14:paraId="4F09BA11" w14:textId="7E0F8A54" w:rsidR="0057126F" w:rsidDel="00537F51" w:rsidRDefault="0057126F">
          <w:pPr>
            <w:pStyle w:val="TOC1"/>
            <w:tabs>
              <w:tab w:val="left" w:pos="440"/>
              <w:tab w:val="right" w:leader="dot" w:pos="9350"/>
            </w:tabs>
            <w:rPr>
              <w:del w:id="158" w:author="GUO, HONGSHENG (Harry)" w:date="2021-08-20T22:05:00Z"/>
              <w:rFonts w:cstheme="minorBidi"/>
              <w:noProof/>
              <w:color w:val="auto"/>
              <w:sz w:val="22"/>
              <w:lang w:eastAsia="en-US"/>
            </w:rPr>
          </w:pPr>
          <w:del w:id="159" w:author="GUO, HONGSHENG (Harry)" w:date="2021-08-20T22:05:00Z">
            <w:r w:rsidRPr="00537F51" w:rsidDel="00537F51">
              <w:rPr>
                <w:rPrChange w:id="160" w:author="GUO, HONGSHENG (Harry)" w:date="2021-08-20T22:05:00Z">
                  <w:rPr>
                    <w:rStyle w:val="Hyperlink"/>
                    <w:noProof/>
                  </w:rPr>
                </w:rPrChange>
              </w:rPr>
              <w:delText>1.</w:delText>
            </w:r>
            <w:r w:rsidDel="00537F51">
              <w:rPr>
                <w:rFonts w:cstheme="minorBidi"/>
                <w:noProof/>
                <w:color w:val="auto"/>
                <w:sz w:val="22"/>
                <w:lang w:eastAsia="en-US"/>
              </w:rPr>
              <w:tab/>
            </w:r>
            <w:r w:rsidRPr="00537F51" w:rsidDel="00537F51">
              <w:rPr>
                <w:rPrChange w:id="161" w:author="GUO, HONGSHENG (Harry)" w:date="2021-08-20T22:05:00Z">
                  <w:rPr>
                    <w:rStyle w:val="Hyperlink"/>
                    <w:noProof/>
                  </w:rPr>
                </w:rPrChange>
              </w:rPr>
              <w:delText>Executive Summary</w:delText>
            </w:r>
            <w:r w:rsidDel="00537F51">
              <w:rPr>
                <w:noProof/>
                <w:webHidden/>
              </w:rPr>
              <w:tab/>
            </w:r>
            <w:r w:rsidR="000D3D58" w:rsidDel="00537F51">
              <w:rPr>
                <w:noProof/>
                <w:webHidden/>
              </w:rPr>
              <w:delText>4</w:delText>
            </w:r>
          </w:del>
        </w:p>
        <w:p w14:paraId="4333F5B1" w14:textId="21348099" w:rsidR="0057126F" w:rsidDel="00537F51" w:rsidRDefault="0057126F">
          <w:pPr>
            <w:pStyle w:val="TOC2"/>
            <w:tabs>
              <w:tab w:val="left" w:pos="880"/>
              <w:tab w:val="right" w:leader="dot" w:pos="9350"/>
            </w:tabs>
            <w:rPr>
              <w:del w:id="162" w:author="GUO, HONGSHENG (Harry)" w:date="2021-08-20T22:05:00Z"/>
              <w:rFonts w:cstheme="minorBidi"/>
              <w:noProof/>
              <w:lang w:eastAsia="en-US"/>
            </w:rPr>
          </w:pPr>
          <w:del w:id="163" w:author="GUO, HONGSHENG (Harry)" w:date="2021-08-20T22:05:00Z">
            <w:r w:rsidRPr="00537F51" w:rsidDel="00537F51">
              <w:rPr>
                <w:rPrChange w:id="164" w:author="GUO, HONGSHENG (Harry)" w:date="2021-08-20T22:05:00Z">
                  <w:rPr>
                    <w:rStyle w:val="Hyperlink"/>
                    <w:noProof/>
                  </w:rPr>
                </w:rPrChange>
              </w:rPr>
              <w:delText>1.1.</w:delText>
            </w:r>
            <w:r w:rsidDel="00537F51">
              <w:rPr>
                <w:rFonts w:cstheme="minorBidi"/>
                <w:noProof/>
                <w:lang w:eastAsia="en-US"/>
              </w:rPr>
              <w:tab/>
            </w:r>
            <w:r w:rsidRPr="00537F51" w:rsidDel="00537F51">
              <w:rPr>
                <w:rPrChange w:id="165" w:author="GUO, HONGSHENG (Harry)" w:date="2021-08-20T22:05:00Z">
                  <w:rPr>
                    <w:rStyle w:val="Hyperlink"/>
                    <w:noProof/>
                  </w:rPr>
                </w:rPrChange>
              </w:rPr>
              <w:delText>Rationale</w:delText>
            </w:r>
            <w:r w:rsidDel="00537F51">
              <w:rPr>
                <w:noProof/>
                <w:webHidden/>
              </w:rPr>
              <w:tab/>
            </w:r>
            <w:r w:rsidR="000D3D58" w:rsidDel="00537F51">
              <w:rPr>
                <w:noProof/>
                <w:webHidden/>
              </w:rPr>
              <w:delText>4</w:delText>
            </w:r>
          </w:del>
        </w:p>
        <w:p w14:paraId="3B656722" w14:textId="40A42862" w:rsidR="0057126F" w:rsidDel="00537F51" w:rsidRDefault="0057126F">
          <w:pPr>
            <w:pStyle w:val="TOC2"/>
            <w:tabs>
              <w:tab w:val="left" w:pos="880"/>
              <w:tab w:val="right" w:leader="dot" w:pos="9350"/>
            </w:tabs>
            <w:rPr>
              <w:del w:id="166" w:author="GUO, HONGSHENG (Harry)" w:date="2021-08-20T22:05:00Z"/>
              <w:rFonts w:cstheme="minorBidi"/>
              <w:noProof/>
              <w:lang w:eastAsia="en-US"/>
            </w:rPr>
          </w:pPr>
          <w:del w:id="167" w:author="GUO, HONGSHENG (Harry)" w:date="2021-08-20T22:05:00Z">
            <w:r w:rsidRPr="00537F51" w:rsidDel="00537F51">
              <w:rPr>
                <w:rPrChange w:id="168" w:author="GUO, HONGSHENG (Harry)" w:date="2021-08-20T22:05:00Z">
                  <w:rPr>
                    <w:rStyle w:val="Hyperlink"/>
                    <w:noProof/>
                  </w:rPr>
                </w:rPrChange>
              </w:rPr>
              <w:delText>1.2.</w:delText>
            </w:r>
            <w:r w:rsidDel="00537F51">
              <w:rPr>
                <w:rFonts w:cstheme="minorBidi"/>
                <w:noProof/>
                <w:lang w:eastAsia="en-US"/>
              </w:rPr>
              <w:tab/>
            </w:r>
            <w:r w:rsidRPr="00537F51" w:rsidDel="00537F51">
              <w:rPr>
                <w:rPrChange w:id="169" w:author="GUO, HONGSHENG (Harry)" w:date="2021-08-20T22:05:00Z">
                  <w:rPr>
                    <w:rStyle w:val="Hyperlink"/>
                    <w:noProof/>
                  </w:rPr>
                </w:rPrChange>
              </w:rPr>
              <w:delText>Related Policies &amp; Procedures</w:delText>
            </w:r>
            <w:r w:rsidDel="00537F51">
              <w:rPr>
                <w:noProof/>
                <w:webHidden/>
              </w:rPr>
              <w:tab/>
            </w:r>
            <w:r w:rsidR="000D3D58" w:rsidDel="00537F51">
              <w:rPr>
                <w:noProof/>
                <w:webHidden/>
              </w:rPr>
              <w:delText>4</w:delText>
            </w:r>
          </w:del>
        </w:p>
        <w:p w14:paraId="3C326968" w14:textId="57D2E808" w:rsidR="0057126F" w:rsidDel="00537F51" w:rsidRDefault="0057126F">
          <w:pPr>
            <w:pStyle w:val="TOC1"/>
            <w:tabs>
              <w:tab w:val="left" w:pos="440"/>
              <w:tab w:val="right" w:leader="dot" w:pos="9350"/>
            </w:tabs>
            <w:rPr>
              <w:del w:id="170" w:author="GUO, HONGSHENG (Harry)" w:date="2021-08-20T22:05:00Z"/>
              <w:rFonts w:cstheme="minorBidi"/>
              <w:noProof/>
              <w:color w:val="auto"/>
              <w:sz w:val="22"/>
              <w:lang w:eastAsia="en-US"/>
            </w:rPr>
          </w:pPr>
          <w:del w:id="171" w:author="GUO, HONGSHENG (Harry)" w:date="2021-08-20T22:05:00Z">
            <w:r w:rsidRPr="00537F51" w:rsidDel="00537F51">
              <w:rPr>
                <w:rPrChange w:id="172" w:author="GUO, HONGSHENG (Harry)" w:date="2021-08-20T22:05:00Z">
                  <w:rPr>
                    <w:rStyle w:val="Hyperlink"/>
                    <w:noProof/>
                  </w:rPr>
                </w:rPrChange>
              </w:rPr>
              <w:delText>2.</w:delText>
            </w:r>
            <w:r w:rsidDel="00537F51">
              <w:rPr>
                <w:rFonts w:cstheme="minorBidi"/>
                <w:noProof/>
                <w:color w:val="auto"/>
                <w:sz w:val="22"/>
                <w:lang w:eastAsia="en-US"/>
              </w:rPr>
              <w:tab/>
            </w:r>
            <w:r w:rsidRPr="00537F51" w:rsidDel="00537F51">
              <w:rPr>
                <w:rPrChange w:id="173" w:author="GUO, HONGSHENG (Harry)" w:date="2021-08-20T22:05:00Z">
                  <w:rPr>
                    <w:rStyle w:val="Hyperlink"/>
                    <w:noProof/>
                  </w:rPr>
                </w:rPrChange>
              </w:rPr>
              <w:delText>The Scope</w:delText>
            </w:r>
            <w:r w:rsidDel="00537F51">
              <w:rPr>
                <w:noProof/>
                <w:webHidden/>
              </w:rPr>
              <w:tab/>
            </w:r>
            <w:r w:rsidR="000D3D58" w:rsidDel="00537F51">
              <w:rPr>
                <w:noProof/>
                <w:webHidden/>
              </w:rPr>
              <w:delText>4</w:delText>
            </w:r>
          </w:del>
        </w:p>
        <w:p w14:paraId="75027D64" w14:textId="465C675D" w:rsidR="0057126F" w:rsidDel="00537F51" w:rsidRDefault="0057126F">
          <w:pPr>
            <w:pStyle w:val="TOC1"/>
            <w:tabs>
              <w:tab w:val="left" w:pos="440"/>
              <w:tab w:val="right" w:leader="dot" w:pos="9350"/>
            </w:tabs>
            <w:rPr>
              <w:del w:id="174" w:author="GUO, HONGSHENG (Harry)" w:date="2021-08-20T22:05:00Z"/>
              <w:rFonts w:cstheme="minorBidi"/>
              <w:noProof/>
              <w:color w:val="auto"/>
              <w:sz w:val="22"/>
              <w:lang w:eastAsia="en-US"/>
            </w:rPr>
          </w:pPr>
          <w:del w:id="175" w:author="GUO, HONGSHENG (Harry)" w:date="2021-08-20T22:05:00Z">
            <w:r w:rsidRPr="00537F51" w:rsidDel="00537F51">
              <w:rPr>
                <w:rPrChange w:id="176" w:author="GUO, HONGSHENG (Harry)" w:date="2021-08-20T22:05:00Z">
                  <w:rPr>
                    <w:rStyle w:val="Hyperlink"/>
                    <w:noProof/>
                  </w:rPr>
                </w:rPrChange>
              </w:rPr>
              <w:delText>3.</w:delText>
            </w:r>
            <w:r w:rsidDel="00537F51">
              <w:rPr>
                <w:rFonts w:cstheme="minorBidi"/>
                <w:noProof/>
                <w:color w:val="auto"/>
                <w:sz w:val="22"/>
                <w:lang w:eastAsia="en-US"/>
              </w:rPr>
              <w:tab/>
            </w:r>
            <w:r w:rsidRPr="00537F51" w:rsidDel="00537F51">
              <w:rPr>
                <w:rPrChange w:id="177" w:author="GUO, HONGSHENG (Harry)" w:date="2021-08-20T22:05:00Z">
                  <w:rPr>
                    <w:rStyle w:val="Hyperlink"/>
                    <w:noProof/>
                  </w:rPr>
                </w:rPrChange>
              </w:rPr>
              <w:delText>Roles &amp; Responsibilities</w:delText>
            </w:r>
            <w:r w:rsidDel="00537F51">
              <w:rPr>
                <w:noProof/>
                <w:webHidden/>
              </w:rPr>
              <w:tab/>
            </w:r>
            <w:r w:rsidR="000D3D58" w:rsidDel="00537F51">
              <w:rPr>
                <w:noProof/>
                <w:webHidden/>
              </w:rPr>
              <w:delText>4</w:delText>
            </w:r>
          </w:del>
        </w:p>
        <w:p w14:paraId="7B915185" w14:textId="7505E828" w:rsidR="0057126F" w:rsidDel="00537F51" w:rsidRDefault="0057126F">
          <w:pPr>
            <w:pStyle w:val="TOC1"/>
            <w:tabs>
              <w:tab w:val="left" w:pos="440"/>
              <w:tab w:val="right" w:leader="dot" w:pos="9350"/>
            </w:tabs>
            <w:rPr>
              <w:del w:id="178" w:author="GUO, HONGSHENG (Harry)" w:date="2021-08-20T22:05:00Z"/>
              <w:rFonts w:cstheme="minorBidi"/>
              <w:noProof/>
              <w:color w:val="auto"/>
              <w:sz w:val="22"/>
              <w:lang w:eastAsia="en-US"/>
            </w:rPr>
          </w:pPr>
          <w:del w:id="179" w:author="GUO, HONGSHENG (Harry)" w:date="2021-08-20T22:05:00Z">
            <w:r w:rsidRPr="00537F51" w:rsidDel="00537F51">
              <w:rPr>
                <w:rPrChange w:id="180" w:author="GUO, HONGSHENG (Harry)" w:date="2021-08-20T22:05:00Z">
                  <w:rPr>
                    <w:rStyle w:val="Hyperlink"/>
                    <w:noProof/>
                  </w:rPr>
                </w:rPrChange>
              </w:rPr>
              <w:delText>4.</w:delText>
            </w:r>
            <w:r w:rsidDel="00537F51">
              <w:rPr>
                <w:rFonts w:cstheme="minorBidi"/>
                <w:noProof/>
                <w:color w:val="auto"/>
                <w:sz w:val="22"/>
                <w:lang w:eastAsia="en-US"/>
              </w:rPr>
              <w:tab/>
            </w:r>
            <w:r w:rsidRPr="00537F51" w:rsidDel="00537F51">
              <w:rPr>
                <w:rPrChange w:id="181" w:author="GUO, HONGSHENG (Harry)" w:date="2021-08-20T22:05:00Z">
                  <w:rPr>
                    <w:rStyle w:val="Hyperlink"/>
                    <w:noProof/>
                  </w:rPr>
                </w:rPrChange>
              </w:rPr>
              <w:delText>Procedure Instructions</w:delText>
            </w:r>
            <w:r w:rsidDel="00537F51">
              <w:rPr>
                <w:noProof/>
                <w:webHidden/>
              </w:rPr>
              <w:tab/>
            </w:r>
            <w:r w:rsidR="000D3D58" w:rsidDel="00537F51">
              <w:rPr>
                <w:noProof/>
                <w:webHidden/>
              </w:rPr>
              <w:delText>5</w:delText>
            </w:r>
          </w:del>
        </w:p>
        <w:p w14:paraId="10F1669C" w14:textId="6D82ED09" w:rsidR="0057126F" w:rsidDel="00537F51" w:rsidRDefault="0057126F">
          <w:pPr>
            <w:pStyle w:val="TOC2"/>
            <w:tabs>
              <w:tab w:val="left" w:pos="880"/>
              <w:tab w:val="right" w:leader="dot" w:pos="9350"/>
            </w:tabs>
            <w:rPr>
              <w:del w:id="182" w:author="GUO, HONGSHENG (Harry)" w:date="2021-08-20T22:05:00Z"/>
              <w:rFonts w:cstheme="minorBidi"/>
              <w:noProof/>
              <w:lang w:eastAsia="en-US"/>
            </w:rPr>
          </w:pPr>
          <w:del w:id="183" w:author="GUO, HONGSHENG (Harry)" w:date="2021-08-20T22:05:00Z">
            <w:r w:rsidRPr="00537F51" w:rsidDel="00537F51">
              <w:rPr>
                <w:rPrChange w:id="184" w:author="GUO, HONGSHENG (Harry)" w:date="2021-08-20T22:05:00Z">
                  <w:rPr>
                    <w:rStyle w:val="Hyperlink"/>
                    <w:rFonts w:ascii="Times New Roman" w:hAnsi="Times New Roman"/>
                    <w:noProof/>
                  </w:rPr>
                </w:rPrChange>
              </w:rPr>
              <w:delText>4.1</w:delText>
            </w:r>
            <w:r w:rsidDel="00537F51">
              <w:rPr>
                <w:rFonts w:cstheme="minorBidi"/>
                <w:noProof/>
                <w:lang w:eastAsia="en-US"/>
              </w:rPr>
              <w:tab/>
            </w:r>
            <w:r w:rsidRPr="00537F51" w:rsidDel="00537F51">
              <w:rPr>
                <w:rPrChange w:id="185" w:author="GUO, HONGSHENG (Harry)" w:date="2021-08-20T22:05:00Z">
                  <w:rPr>
                    <w:rStyle w:val="Hyperlink"/>
                    <w:rFonts w:ascii="Times New Roman" w:hAnsi="Times New Roman"/>
                    <w:noProof/>
                  </w:rPr>
                </w:rPrChange>
              </w:rPr>
              <w:delText>Business Departments/Branches</w:delText>
            </w:r>
            <w:r w:rsidDel="00537F51">
              <w:rPr>
                <w:noProof/>
                <w:webHidden/>
              </w:rPr>
              <w:tab/>
            </w:r>
            <w:r w:rsidR="000D3D58" w:rsidDel="00537F51">
              <w:rPr>
                <w:noProof/>
                <w:webHidden/>
              </w:rPr>
              <w:delText>5</w:delText>
            </w:r>
          </w:del>
        </w:p>
        <w:p w14:paraId="17FA3BED" w14:textId="447C50DE" w:rsidR="0057126F" w:rsidDel="00537F51" w:rsidRDefault="0057126F">
          <w:pPr>
            <w:pStyle w:val="TOC2"/>
            <w:tabs>
              <w:tab w:val="left" w:pos="880"/>
              <w:tab w:val="right" w:leader="dot" w:pos="9350"/>
            </w:tabs>
            <w:rPr>
              <w:del w:id="186" w:author="GUO, HONGSHENG (Harry)" w:date="2021-08-20T22:05:00Z"/>
              <w:rFonts w:cstheme="minorBidi"/>
              <w:noProof/>
              <w:lang w:eastAsia="en-US"/>
            </w:rPr>
          </w:pPr>
          <w:del w:id="187" w:author="GUO, HONGSHENG (Harry)" w:date="2021-08-20T22:05:00Z">
            <w:r w:rsidRPr="00537F51" w:rsidDel="00537F51">
              <w:rPr>
                <w:rPrChange w:id="188" w:author="GUO, HONGSHENG (Harry)" w:date="2021-08-20T22:05:00Z">
                  <w:rPr>
                    <w:rStyle w:val="Hyperlink"/>
                    <w:rFonts w:ascii="Times New Roman" w:hAnsi="Times New Roman"/>
                    <w:noProof/>
                  </w:rPr>
                </w:rPrChange>
              </w:rPr>
              <w:delText>4.2</w:delText>
            </w:r>
            <w:r w:rsidDel="00537F51">
              <w:rPr>
                <w:rFonts w:cstheme="minorBidi"/>
                <w:noProof/>
                <w:lang w:eastAsia="en-US"/>
              </w:rPr>
              <w:tab/>
            </w:r>
            <w:r w:rsidRPr="00537F51" w:rsidDel="00537F51">
              <w:rPr>
                <w:rPrChange w:id="189" w:author="GUO, HONGSHENG (Harry)" w:date="2021-08-20T22:05:00Z">
                  <w:rPr>
                    <w:rStyle w:val="Hyperlink"/>
                    <w:rFonts w:ascii="Times New Roman" w:hAnsi="Times New Roman"/>
                    <w:noProof/>
                  </w:rPr>
                </w:rPrChange>
              </w:rPr>
              <w:delText>Treasury (TRY)</w:delText>
            </w:r>
            <w:r w:rsidDel="00537F51">
              <w:rPr>
                <w:noProof/>
                <w:webHidden/>
              </w:rPr>
              <w:tab/>
            </w:r>
            <w:r w:rsidR="000D3D58" w:rsidDel="00537F51">
              <w:rPr>
                <w:noProof/>
                <w:webHidden/>
              </w:rPr>
              <w:delText>5</w:delText>
            </w:r>
          </w:del>
        </w:p>
        <w:p w14:paraId="75D9B0FC" w14:textId="3109C813" w:rsidR="0057126F" w:rsidDel="00537F51" w:rsidRDefault="0057126F">
          <w:pPr>
            <w:pStyle w:val="TOC2"/>
            <w:tabs>
              <w:tab w:val="left" w:pos="880"/>
              <w:tab w:val="right" w:leader="dot" w:pos="9350"/>
            </w:tabs>
            <w:rPr>
              <w:del w:id="190" w:author="GUO, HONGSHENG (Harry)" w:date="2021-08-20T22:05:00Z"/>
              <w:rFonts w:cstheme="minorBidi"/>
              <w:noProof/>
              <w:lang w:eastAsia="en-US"/>
            </w:rPr>
          </w:pPr>
          <w:del w:id="191" w:author="GUO, HONGSHENG (Harry)" w:date="2021-08-20T22:05:00Z">
            <w:r w:rsidRPr="00537F51" w:rsidDel="00537F51">
              <w:rPr>
                <w:rPrChange w:id="192" w:author="GUO, HONGSHENG (Harry)" w:date="2021-08-20T22:05:00Z">
                  <w:rPr>
                    <w:rStyle w:val="Hyperlink"/>
                    <w:rFonts w:ascii="Times New Roman" w:hAnsi="Times New Roman"/>
                    <w:noProof/>
                  </w:rPr>
                </w:rPrChange>
              </w:rPr>
              <w:delText>4.3</w:delText>
            </w:r>
            <w:r w:rsidDel="00537F51">
              <w:rPr>
                <w:rFonts w:cstheme="minorBidi"/>
                <w:noProof/>
                <w:lang w:eastAsia="en-US"/>
              </w:rPr>
              <w:tab/>
            </w:r>
            <w:r w:rsidRPr="00537F51" w:rsidDel="00537F51">
              <w:rPr>
                <w:rPrChange w:id="193" w:author="GUO, HONGSHENG (Harry)" w:date="2021-08-20T22:05:00Z">
                  <w:rPr>
                    <w:rStyle w:val="Hyperlink"/>
                    <w:rFonts w:ascii="Times New Roman" w:hAnsi="Times New Roman"/>
                    <w:noProof/>
                  </w:rPr>
                </w:rPrChange>
              </w:rPr>
              <w:delText>Global Markets Department (MKD)</w:delText>
            </w:r>
            <w:r w:rsidDel="00537F51">
              <w:rPr>
                <w:noProof/>
                <w:webHidden/>
              </w:rPr>
              <w:tab/>
            </w:r>
            <w:r w:rsidR="000D3D58" w:rsidDel="00537F51">
              <w:rPr>
                <w:noProof/>
                <w:webHidden/>
              </w:rPr>
              <w:delText>5</w:delText>
            </w:r>
          </w:del>
        </w:p>
        <w:p w14:paraId="3B67B519" w14:textId="6E41C320" w:rsidR="0057126F" w:rsidDel="00537F51" w:rsidRDefault="0057126F">
          <w:pPr>
            <w:pStyle w:val="TOC1"/>
            <w:tabs>
              <w:tab w:val="left" w:pos="440"/>
              <w:tab w:val="right" w:leader="dot" w:pos="9350"/>
            </w:tabs>
            <w:rPr>
              <w:del w:id="194" w:author="GUO, HONGSHENG (Harry)" w:date="2021-08-20T22:05:00Z"/>
              <w:rFonts w:cstheme="minorBidi"/>
              <w:noProof/>
              <w:color w:val="auto"/>
              <w:sz w:val="22"/>
              <w:lang w:eastAsia="en-US"/>
            </w:rPr>
          </w:pPr>
          <w:del w:id="195" w:author="GUO, HONGSHENG (Harry)" w:date="2021-08-20T22:05:00Z">
            <w:r w:rsidRPr="00537F51" w:rsidDel="00537F51">
              <w:rPr>
                <w:rPrChange w:id="196" w:author="GUO, HONGSHENG (Harry)" w:date="2021-08-20T22:05:00Z">
                  <w:rPr>
                    <w:rStyle w:val="Hyperlink"/>
                    <w:rFonts w:ascii="Times New Roman" w:hAnsi="Times New Roman"/>
                    <w:noProof/>
                  </w:rPr>
                </w:rPrChange>
              </w:rPr>
              <w:delText>5</w:delText>
            </w:r>
            <w:r w:rsidDel="00537F51">
              <w:rPr>
                <w:rFonts w:cstheme="minorBidi"/>
                <w:noProof/>
                <w:color w:val="auto"/>
                <w:sz w:val="22"/>
                <w:lang w:eastAsia="en-US"/>
              </w:rPr>
              <w:tab/>
            </w:r>
            <w:r w:rsidRPr="00537F51" w:rsidDel="00537F51">
              <w:rPr>
                <w:rPrChange w:id="197" w:author="GUO, HONGSHENG (Harry)" w:date="2021-08-20T22:05:00Z">
                  <w:rPr>
                    <w:rStyle w:val="Hyperlink"/>
                    <w:noProof/>
                  </w:rPr>
                </w:rPrChange>
              </w:rPr>
              <w:delText>Procedure Assurance Methods</w:delText>
            </w:r>
            <w:r w:rsidDel="00537F51">
              <w:rPr>
                <w:noProof/>
                <w:webHidden/>
              </w:rPr>
              <w:tab/>
            </w:r>
            <w:r w:rsidR="000D3D58" w:rsidDel="00537F51">
              <w:rPr>
                <w:noProof/>
                <w:webHidden/>
              </w:rPr>
              <w:delText>5</w:delText>
            </w:r>
          </w:del>
        </w:p>
        <w:p w14:paraId="149B5C2C" w14:textId="77777777" w:rsidR="008A76EF" w:rsidRDefault="008F5573" w:rsidP="008A76EF">
          <w:r>
            <w:rPr>
              <w:color w:val="C00000"/>
              <w:sz w:val="28"/>
            </w:rPr>
            <w:fldChar w:fldCharType="end"/>
          </w:r>
        </w:p>
      </w:sdtContent>
    </w:sdt>
    <w:p w14:paraId="272BC087" w14:textId="77777777" w:rsidR="008A76EF" w:rsidRPr="00532DF1" w:rsidRDefault="008A76EF" w:rsidP="008A76EF">
      <w:pPr>
        <w:rPr>
          <w:rFonts w:eastAsiaTheme="majorEastAsia"/>
          <w:szCs w:val="28"/>
        </w:rPr>
      </w:pPr>
      <w:r w:rsidRPr="00532DF1">
        <w:br w:type="page"/>
      </w:r>
    </w:p>
    <w:p w14:paraId="5485CBE4" w14:textId="77777777" w:rsidR="008A76EF" w:rsidRDefault="008A76EF" w:rsidP="008A76EF">
      <w:pPr>
        <w:pStyle w:val="Level1"/>
      </w:pPr>
      <w:bookmarkStart w:id="198" w:name="_Toc448330254"/>
      <w:bookmarkStart w:id="199" w:name="_Toc80389532"/>
      <w:r w:rsidRPr="00532DF1">
        <w:lastRenderedPageBreak/>
        <w:t>Executive Summary</w:t>
      </w:r>
      <w:bookmarkStart w:id="200" w:name="_Toc448330255"/>
      <w:bookmarkEnd w:id="198"/>
      <w:bookmarkEnd w:id="200"/>
      <w:bookmarkEnd w:id="199"/>
    </w:p>
    <w:p w14:paraId="2BEBC34B" w14:textId="2C273110" w:rsidR="007C2DB2" w:rsidRPr="004178BD" w:rsidDel="00786C66" w:rsidRDefault="007C2DB2" w:rsidP="007C2DB2">
      <w:pPr>
        <w:spacing w:before="240"/>
        <w:rPr>
          <w:del w:id="201" w:author="Chen, Christine" w:date="2021-08-23T14:20:00Z"/>
          <w:rFonts w:ascii="Times New Roman" w:hAnsi="Times New Roman"/>
          <w:sz w:val="24"/>
          <w:szCs w:val="24"/>
        </w:rPr>
      </w:pPr>
      <w:r w:rsidRPr="007C2DB2">
        <w:t xml:space="preserve">This procedure </w:t>
      </w:r>
      <w:proofErr w:type="gramStart"/>
      <w:r w:rsidRPr="007C2DB2">
        <w:t>is created</w:t>
      </w:r>
      <w:proofErr w:type="gramEnd"/>
      <w:r w:rsidRPr="007C2DB2">
        <w:t xml:space="preserve"> to facilitate the foreign exchange exposure management on the banking book at Bank of China USA</w:t>
      </w:r>
      <w:ins w:id="202" w:author="PENG, QIAN(Charlie)" w:date="2021-09-21T17:23:00Z">
        <w:r w:rsidR="001D5B0D">
          <w:t xml:space="preserve"> (“the Bank” or </w:t>
        </w:r>
      </w:ins>
      <w:ins w:id="203" w:author="PENG, QIAN(Charlie)" w:date="2021-09-21T17:24:00Z">
        <w:r w:rsidR="001D5B0D">
          <w:t>“</w:t>
        </w:r>
      </w:ins>
      <w:ins w:id="204" w:author="PENG, QIAN(Charlie)" w:date="2021-09-21T17:23:00Z">
        <w:r w:rsidR="001D5B0D">
          <w:t>BOCNY</w:t>
        </w:r>
      </w:ins>
      <w:ins w:id="205" w:author="PENG, QIAN(Charlie)" w:date="2021-09-21T17:24:00Z">
        <w:r w:rsidR="001D5B0D">
          <w:t>”</w:t>
        </w:r>
      </w:ins>
      <w:ins w:id="206" w:author="PENG, QIAN(Charlie)" w:date="2021-09-21T17:23:00Z">
        <w:r w:rsidR="001D5B0D">
          <w:t>)</w:t>
        </w:r>
      </w:ins>
      <w:r w:rsidRPr="007C2DB2">
        <w:t xml:space="preserve">. The goal is to control </w:t>
      </w:r>
      <w:r w:rsidR="00132C13" w:rsidRPr="00C431CF">
        <w:t>foreign currency</w:t>
      </w:r>
      <w:r w:rsidRPr="007C2DB2">
        <w:t xml:space="preserve"> exposure risk on the banking book and minimize the potential negative impact on the earnings.</w:t>
      </w:r>
    </w:p>
    <w:p w14:paraId="0EAFE971" w14:textId="77777777" w:rsidR="008A76EF" w:rsidRPr="00532DF1" w:rsidRDefault="00C476EC">
      <w:pPr>
        <w:spacing w:before="240"/>
        <w:pPrChange w:id="207" w:author="Chen, Christine" w:date="2021-08-23T14:20:00Z">
          <w:pPr/>
        </w:pPrChange>
      </w:pPr>
      <w:del w:id="208" w:author="Chen, Christine" w:date="2021-08-23T14:20:00Z">
        <w:r w:rsidRPr="00C476EC" w:rsidDel="00786C66">
          <w:delText xml:space="preserve"> </w:delText>
        </w:r>
      </w:del>
    </w:p>
    <w:p w14:paraId="0D9B5BB0" w14:textId="77777777" w:rsidR="00CE357B" w:rsidRDefault="00CE357B" w:rsidP="006C2031">
      <w:pPr>
        <w:pStyle w:val="Level2"/>
        <w:numPr>
          <w:ilvl w:val="0"/>
          <w:numId w:val="0"/>
        </w:numPr>
        <w:ind w:left="792"/>
      </w:pPr>
      <w:bookmarkStart w:id="209" w:name="_Toc448330256"/>
    </w:p>
    <w:p w14:paraId="1C1914EE" w14:textId="77777777" w:rsidR="008A76EF" w:rsidRDefault="008A76EF" w:rsidP="008A76EF">
      <w:pPr>
        <w:pStyle w:val="Level2"/>
      </w:pPr>
      <w:bookmarkStart w:id="210" w:name="_Toc80389533"/>
      <w:r w:rsidRPr="00FB3C6B">
        <w:t>Rationale</w:t>
      </w:r>
      <w:bookmarkEnd w:id="209"/>
      <w:bookmarkEnd w:id="210"/>
    </w:p>
    <w:p w14:paraId="3C0B9DFB" w14:textId="04ACF16C" w:rsidR="00C431CF" w:rsidRDefault="007C2DB2" w:rsidP="00C431CF">
      <w:r w:rsidRPr="007C2DB2">
        <w:t>In principle, the Bank should not keep banking book foreign currency exposure according to Head Office requirement.</w:t>
      </w:r>
      <w:r w:rsidR="0014153C">
        <w:t xml:space="preserve"> </w:t>
      </w:r>
      <w:r w:rsidR="00C431CF" w:rsidRPr="00C431CF">
        <w:t>Except for particular reason, banking book foreign currency exposure should be exchanged to functional currency (USD for the Bank) in time.</w:t>
      </w:r>
      <w:r w:rsidR="0014153C">
        <w:t xml:space="preserve"> </w:t>
      </w:r>
      <w:r w:rsidR="00C431CF" w:rsidRPr="00C431CF">
        <w:t>Banking book foreign currency exposure mainly comes from</w:t>
      </w:r>
      <w:r w:rsidR="00C431CF" w:rsidRPr="00C431CF">
        <w:rPr>
          <w:rFonts w:hint="eastAsia"/>
        </w:rPr>
        <w:t xml:space="preserve"> </w:t>
      </w:r>
      <w:r w:rsidR="00C431CF" w:rsidRPr="00C431CF">
        <w:t>Foreign Currency Profit and Loss (“FX P/L”)</w:t>
      </w:r>
      <w:r w:rsidR="0014153C">
        <w:t>.</w:t>
      </w:r>
    </w:p>
    <w:p w14:paraId="24B868F2" w14:textId="77777777" w:rsidR="003153E5" w:rsidRDefault="003153E5" w:rsidP="00C431CF"/>
    <w:p w14:paraId="519EDFAF" w14:textId="77777777" w:rsidR="0014153C" w:rsidRPr="00C431CF" w:rsidRDefault="0014153C" w:rsidP="00C431CF">
      <w:r w:rsidRPr="0014153C">
        <w:t>This procedure outline</w:t>
      </w:r>
      <w:r>
        <w:t>s</w:t>
      </w:r>
      <w:r w:rsidRPr="0014153C">
        <w:t xml:space="preserve"> the role</w:t>
      </w:r>
      <w:r>
        <w:t xml:space="preserve">s and </w:t>
      </w:r>
      <w:r w:rsidRPr="0014153C">
        <w:t xml:space="preserve">responsibilities </w:t>
      </w:r>
      <w:r>
        <w:t xml:space="preserve">of </w:t>
      </w:r>
      <w:r w:rsidRPr="0014153C">
        <w:t xml:space="preserve">Treasury (“TRY”) </w:t>
      </w:r>
      <w:r>
        <w:t>and rel</w:t>
      </w:r>
      <w:r w:rsidR="00A31025">
        <w:t>evant</w:t>
      </w:r>
      <w:r>
        <w:t xml:space="preserve"> departments </w:t>
      </w:r>
      <w:r w:rsidRPr="0014153C">
        <w:t>and operational procedure to support the banking book foreign exchange exposure management</w:t>
      </w:r>
      <w:r>
        <w:t xml:space="preserve"> process.</w:t>
      </w:r>
    </w:p>
    <w:p w14:paraId="56F81942" w14:textId="77777777" w:rsidR="00C431CF" w:rsidRPr="007C2DB2" w:rsidRDefault="00C431CF" w:rsidP="006C2031"/>
    <w:p w14:paraId="06EDED45" w14:textId="77777777" w:rsidR="00B50291" w:rsidRDefault="00B50291" w:rsidP="006C2031"/>
    <w:p w14:paraId="70B41FF1" w14:textId="77777777" w:rsidR="00CE357B" w:rsidRDefault="00CE357B" w:rsidP="008A76EF">
      <w:pPr>
        <w:pStyle w:val="Level2"/>
      </w:pPr>
      <w:bookmarkStart w:id="211" w:name="_Toc80389534"/>
      <w:r>
        <w:t>Related Policies &amp; Procedures</w:t>
      </w:r>
      <w:bookmarkEnd w:id="211"/>
    </w:p>
    <w:p w14:paraId="4033565C" w14:textId="1C0F0EE5" w:rsidR="003B03F4" w:rsidRDefault="00C476EC" w:rsidP="006C2031">
      <w:pPr>
        <w:rPr>
          <w:ins w:id="212" w:author="Chen, Christine" w:date="2021-08-23T14:40:00Z"/>
        </w:rPr>
      </w:pPr>
      <w:r w:rsidRPr="00C476EC">
        <w:t xml:space="preserve">Related policies and procedures </w:t>
      </w:r>
      <w:r w:rsidR="005A598B">
        <w:t xml:space="preserve">include the </w:t>
      </w:r>
      <w:del w:id="213" w:author="PENG, QIAN(Charlie)" w:date="2021-09-21T17:25:00Z">
        <w:r w:rsidR="005A598B" w:rsidDel="001D5B0D">
          <w:delText>Bank</w:delText>
        </w:r>
        <w:r w:rsidR="00C431CF" w:rsidDel="001D5B0D">
          <w:delText xml:space="preserve">’s </w:delText>
        </w:r>
      </w:del>
      <w:ins w:id="214" w:author="PENG, QIAN(Charlie)" w:date="2021-09-21T17:25:00Z">
        <w:r w:rsidR="001D5B0D">
          <w:t>BOCNY</w:t>
        </w:r>
        <w:r w:rsidR="001D5B0D">
          <w:t xml:space="preserve"> </w:t>
        </w:r>
      </w:ins>
      <w:r w:rsidR="00C431CF">
        <w:t>Risk Governance Framework,</w:t>
      </w:r>
      <w:r w:rsidR="005A598B">
        <w:t xml:space="preserve"> </w:t>
      </w:r>
      <w:ins w:id="215" w:author="PENG, QIAN(Charlie)" w:date="2021-09-21T17:25:00Z">
        <w:r w:rsidR="001D5B0D">
          <w:t xml:space="preserve">BOCNY </w:t>
        </w:r>
      </w:ins>
      <w:del w:id="216" w:author="PENG, QIAN(Charlie)" w:date="2021-09-21T17:25:00Z">
        <w:r w:rsidR="005A598B" w:rsidDel="001D5B0D">
          <w:delText>the</w:delText>
        </w:r>
        <w:r w:rsidR="00C431CF" w:rsidDel="001D5B0D">
          <w:delText xml:space="preserve"> </w:delText>
        </w:r>
      </w:del>
      <w:r w:rsidR="00C431CF">
        <w:t>Market Risk Management Policy</w:t>
      </w:r>
      <w:r w:rsidR="0014399D">
        <w:t>, and Head</w:t>
      </w:r>
      <w:r w:rsidR="00C431CF">
        <w:t xml:space="preserve"> </w:t>
      </w:r>
      <w:r w:rsidR="000D3D58">
        <w:t>O</w:t>
      </w:r>
      <w:r w:rsidR="00C431CF">
        <w:t xml:space="preserve">ffice’s </w:t>
      </w:r>
      <w:r w:rsidR="0014399D">
        <w:t>Foreign Currency</w:t>
      </w:r>
      <w:r w:rsidR="00C431CF">
        <w:t xml:space="preserve"> Risk Management Policy.</w:t>
      </w:r>
    </w:p>
    <w:p w14:paraId="4D3CD5E3" w14:textId="77777777" w:rsidR="003B03F4" w:rsidRDefault="003B03F4" w:rsidP="006C2031"/>
    <w:p w14:paraId="60033968" w14:textId="77777777" w:rsidR="005A598B" w:rsidRPr="00532DF1" w:rsidRDefault="005A598B" w:rsidP="006C2031"/>
    <w:p w14:paraId="76BE3B52" w14:textId="77777777" w:rsidR="008A76EF" w:rsidRPr="00532DF1" w:rsidRDefault="008A76EF" w:rsidP="008A76EF">
      <w:pPr>
        <w:pStyle w:val="Level1"/>
      </w:pPr>
      <w:bookmarkStart w:id="217" w:name="_Toc80389535"/>
      <w:r w:rsidRPr="00532DF1">
        <w:t xml:space="preserve">The </w:t>
      </w:r>
      <w:bookmarkStart w:id="218" w:name="_Toc454966878"/>
      <w:bookmarkStart w:id="219" w:name="_Toc454966879"/>
      <w:bookmarkStart w:id="220" w:name="_Toc454966880"/>
      <w:bookmarkStart w:id="221" w:name="_Toc454966881"/>
      <w:bookmarkStart w:id="222" w:name="_Toc454966882"/>
      <w:bookmarkStart w:id="223" w:name="_Toc448330257"/>
      <w:bookmarkEnd w:id="218"/>
      <w:bookmarkEnd w:id="219"/>
      <w:bookmarkEnd w:id="220"/>
      <w:bookmarkEnd w:id="221"/>
      <w:bookmarkEnd w:id="222"/>
      <w:r w:rsidRPr="00E11024">
        <w:t>Scope</w:t>
      </w:r>
      <w:bookmarkEnd w:id="223"/>
      <w:bookmarkEnd w:id="217"/>
    </w:p>
    <w:p w14:paraId="7AF6B23F" w14:textId="27E8B179" w:rsidR="00132C13" w:rsidRPr="004178BD" w:rsidRDefault="00C476EC" w:rsidP="00132C13">
      <w:pPr>
        <w:spacing w:before="240"/>
        <w:rPr>
          <w:rFonts w:ascii="Times New Roman" w:hAnsi="Times New Roman"/>
          <w:sz w:val="24"/>
          <w:szCs w:val="24"/>
        </w:rPr>
      </w:pPr>
      <w:r w:rsidRPr="00532DF1">
        <w:t xml:space="preserve">The scope </w:t>
      </w:r>
      <w:r w:rsidR="005A598B">
        <w:t>of the procedure</w:t>
      </w:r>
      <w:r w:rsidR="00A31025">
        <w:t xml:space="preserve"> applies to </w:t>
      </w:r>
      <w:r w:rsidR="00F11EE5">
        <w:t>Business departments/Branches</w:t>
      </w:r>
      <w:r w:rsidR="000D3D58">
        <w:t>, TRY, and MKD</w:t>
      </w:r>
      <w:r w:rsidR="00C431CF">
        <w:t>.</w:t>
      </w:r>
      <w:r w:rsidR="007F7CDD">
        <w:t xml:space="preserve"> The procedure focuses on the </w:t>
      </w:r>
      <w:r w:rsidR="00132C13" w:rsidRPr="0014153C">
        <w:t>foreign exchange exposure</w:t>
      </w:r>
      <w:r w:rsidR="00132C13">
        <w:t xml:space="preserve"> reporting and controlling process to ensure better </w:t>
      </w:r>
      <w:r w:rsidR="00132C13" w:rsidRPr="007C2DB2">
        <w:t>control FX exposure risk on the banking book and minimize the potential negative impact on the earnings.</w:t>
      </w:r>
    </w:p>
    <w:p w14:paraId="652105A8" w14:textId="77777777" w:rsidR="00C476EC" w:rsidDel="003B03F4" w:rsidRDefault="00C476EC" w:rsidP="00C476EC">
      <w:pPr>
        <w:rPr>
          <w:del w:id="224" w:author="Chen, Christine" w:date="2021-08-23T14:40:00Z"/>
        </w:rPr>
      </w:pPr>
    </w:p>
    <w:p w14:paraId="3EE2F817" w14:textId="77777777" w:rsidR="00C476EC" w:rsidRPr="00532DF1" w:rsidRDefault="00C476EC" w:rsidP="00C476EC"/>
    <w:p w14:paraId="24546013" w14:textId="77777777" w:rsidR="008A76EF" w:rsidRPr="00532DF1" w:rsidRDefault="008A76EF"/>
    <w:p w14:paraId="53F68AF3" w14:textId="77777777" w:rsidR="00C476EC" w:rsidRDefault="008A76EF" w:rsidP="00F537D6">
      <w:pPr>
        <w:pStyle w:val="Level1"/>
      </w:pPr>
      <w:bookmarkStart w:id="225" w:name="_Toc448330258"/>
      <w:bookmarkStart w:id="226" w:name="_Toc80389536"/>
      <w:r w:rsidRPr="00532DF1">
        <w:t xml:space="preserve">Roles </w:t>
      </w:r>
      <w:r>
        <w:t>&amp;</w:t>
      </w:r>
      <w:r w:rsidRPr="00532DF1">
        <w:t xml:space="preserve"> Responsibilities</w:t>
      </w:r>
      <w:bookmarkEnd w:id="225"/>
      <w:bookmarkEnd w:id="226"/>
    </w:p>
    <w:p w14:paraId="343D6225" w14:textId="77777777" w:rsidR="000D3D58" w:rsidRDefault="000D3D58" w:rsidP="000D3D58">
      <w:pPr>
        <w:pStyle w:val="Level2"/>
      </w:pPr>
      <w:bookmarkStart w:id="227" w:name="_Toc454966885"/>
      <w:bookmarkStart w:id="228" w:name="_Toc80389537"/>
      <w:r>
        <w:t>Procedure Governance</w:t>
      </w:r>
      <w:bookmarkEnd w:id="227"/>
      <w:bookmarkEnd w:id="228"/>
    </w:p>
    <w:p w14:paraId="31EB056D" w14:textId="77777777" w:rsidR="004C62CF" w:rsidRDefault="00B871B9" w:rsidP="004C62CF">
      <w:r>
        <w:t>The risk governance f</w:t>
      </w:r>
      <w:r w:rsidR="00046DC6">
        <w:t>ramework</w:t>
      </w:r>
      <w:r>
        <w:t xml:space="preserve"> and the market risk policy lay</w:t>
      </w:r>
      <w:r w:rsidR="00046DC6">
        <w:t xml:space="preserve"> out the govern</w:t>
      </w:r>
      <w:r w:rsidR="00F537D6">
        <w:t>ance structure for banking book Foreign currency</w:t>
      </w:r>
      <w:r w:rsidR="00046DC6">
        <w:t xml:space="preserve"> risk </w:t>
      </w:r>
      <w:r w:rsidR="0014399D">
        <w:t xml:space="preserve">management </w:t>
      </w:r>
      <w:r w:rsidR="00046DC6">
        <w:t>including roles and responsibilities, the risk appetite statement, the lines of defense, the risk management process and the governance and communication of policies and procedures.</w:t>
      </w:r>
      <w:r w:rsidR="000D3D58">
        <w:t xml:space="preserve"> </w:t>
      </w:r>
      <w:r w:rsidR="000D3D58" w:rsidRPr="00F537D6">
        <w:t>TRY is responsible for the setup and interpretation of this procedure</w:t>
      </w:r>
      <w:r w:rsidR="000D3D58">
        <w:t>. EVP in Charge approves the procedure.</w:t>
      </w:r>
      <w:r w:rsidR="00455BAD">
        <w:t xml:space="preserve"> </w:t>
      </w:r>
    </w:p>
    <w:p w14:paraId="203BF43A" w14:textId="77777777" w:rsidR="00F537D6" w:rsidRDefault="00F537D6" w:rsidP="000D3D58"/>
    <w:p w14:paraId="37150F71" w14:textId="77777777" w:rsidR="000D3D58" w:rsidRDefault="000D3D58" w:rsidP="000D3D58">
      <w:pPr>
        <w:pStyle w:val="Level2"/>
      </w:pPr>
      <w:bookmarkStart w:id="229" w:name="_Toc454966886"/>
      <w:bookmarkStart w:id="230" w:name="_Toc80389538"/>
      <w:r>
        <w:lastRenderedPageBreak/>
        <w:t>Procedure Implementation</w:t>
      </w:r>
      <w:bookmarkEnd w:id="229"/>
      <w:bookmarkEnd w:id="230"/>
    </w:p>
    <w:p w14:paraId="5A69ACBC" w14:textId="1EC23CBA" w:rsidR="00F537D6" w:rsidRPr="00532DF1" w:rsidRDefault="00F537D6" w:rsidP="00C476EC">
      <w:r>
        <w:t xml:space="preserve">Business departments/Branches is </w:t>
      </w:r>
      <w:r w:rsidR="0057126F">
        <w:t xml:space="preserve">responsible for the notification of expected large FX exposure to TRY. </w:t>
      </w:r>
      <w:r w:rsidR="000D3D58">
        <w:t xml:space="preserve">TRY is responsible of exposure measurement and reporting. </w:t>
      </w:r>
      <w:r w:rsidR="0057126F">
        <w:t xml:space="preserve">MKD is responsible for the FX </w:t>
      </w:r>
      <w:r w:rsidR="000D3D58">
        <w:t xml:space="preserve">trade </w:t>
      </w:r>
      <w:r w:rsidR="0057126F">
        <w:t xml:space="preserve">execution. </w:t>
      </w:r>
    </w:p>
    <w:p w14:paraId="231498FE" w14:textId="44179E1C" w:rsidR="00C476EC" w:rsidDel="003B03F4" w:rsidRDefault="00C476EC">
      <w:pPr>
        <w:pStyle w:val="Level2"/>
        <w:numPr>
          <w:ilvl w:val="0"/>
          <w:numId w:val="0"/>
        </w:numPr>
        <w:ind w:left="792" w:hanging="432"/>
        <w:rPr>
          <w:del w:id="231" w:author="Chen, Christine" w:date="2021-08-23T14:43:00Z"/>
        </w:rPr>
        <w:pPrChange w:id="232" w:author="Chen, Christine" w:date="2021-08-23T14:43:00Z">
          <w:pPr>
            <w:pStyle w:val="Level2"/>
            <w:numPr>
              <w:ilvl w:val="0"/>
              <w:numId w:val="0"/>
            </w:numPr>
            <w:ind w:left="0" w:firstLine="0"/>
          </w:pPr>
        </w:pPrChange>
      </w:pPr>
    </w:p>
    <w:p w14:paraId="683E02F1" w14:textId="315F523F" w:rsidR="00C476EC" w:rsidDel="003B03F4" w:rsidRDefault="00C476EC" w:rsidP="008A76EF">
      <w:pPr>
        <w:rPr>
          <w:del w:id="233" w:author="Chen, Christine" w:date="2021-08-23T14:43:00Z"/>
        </w:rPr>
      </w:pPr>
    </w:p>
    <w:p w14:paraId="2E03BA02" w14:textId="5F4AC19F" w:rsidR="008A76EF" w:rsidRPr="00532DF1" w:rsidRDefault="008A76EF" w:rsidP="008A76EF">
      <w:bookmarkStart w:id="234" w:name="_Toc447379505"/>
      <w:bookmarkStart w:id="235" w:name="_Toc447380451"/>
      <w:bookmarkStart w:id="236" w:name="_Toc447380556"/>
      <w:bookmarkStart w:id="237" w:name="_Toc448330050"/>
      <w:bookmarkStart w:id="238" w:name="_Toc448330266"/>
      <w:bookmarkStart w:id="239" w:name="_Toc447379506"/>
      <w:bookmarkStart w:id="240" w:name="_Toc447380452"/>
      <w:bookmarkStart w:id="241" w:name="_Toc447380557"/>
      <w:bookmarkStart w:id="242" w:name="_Toc448330051"/>
      <w:bookmarkStart w:id="243" w:name="_Toc448330267"/>
      <w:bookmarkEnd w:id="234"/>
      <w:bookmarkEnd w:id="235"/>
      <w:bookmarkEnd w:id="236"/>
      <w:bookmarkEnd w:id="237"/>
      <w:bookmarkEnd w:id="238"/>
      <w:bookmarkEnd w:id="239"/>
      <w:bookmarkEnd w:id="240"/>
      <w:bookmarkEnd w:id="241"/>
      <w:bookmarkEnd w:id="242"/>
      <w:bookmarkEnd w:id="243"/>
    </w:p>
    <w:p w14:paraId="6003AC20" w14:textId="77777777" w:rsidR="008A76EF" w:rsidRPr="00532DF1" w:rsidRDefault="008A76EF" w:rsidP="008A76EF">
      <w:pPr>
        <w:pStyle w:val="Level1"/>
      </w:pPr>
      <w:bookmarkStart w:id="244" w:name="_Toc447379515"/>
      <w:bookmarkStart w:id="245" w:name="_Toc447380461"/>
      <w:bookmarkStart w:id="246" w:name="_Toc447380566"/>
      <w:bookmarkStart w:id="247" w:name="_Toc448330060"/>
      <w:bookmarkStart w:id="248" w:name="_Toc448330276"/>
      <w:bookmarkStart w:id="249" w:name="_Toc448330277"/>
      <w:bookmarkStart w:id="250" w:name="_Toc80389539"/>
      <w:bookmarkEnd w:id="244"/>
      <w:bookmarkEnd w:id="245"/>
      <w:bookmarkEnd w:id="246"/>
      <w:bookmarkEnd w:id="247"/>
      <w:bookmarkEnd w:id="248"/>
      <w:r w:rsidRPr="00532DF1">
        <w:t>P</w:t>
      </w:r>
      <w:r w:rsidR="00CE357B">
        <w:t>rocedure</w:t>
      </w:r>
      <w:r w:rsidRPr="00532DF1">
        <w:t xml:space="preserve"> </w:t>
      </w:r>
      <w:r w:rsidR="00CE357B">
        <w:t>Instruction</w:t>
      </w:r>
      <w:r w:rsidRPr="003A69C9">
        <w:t>s</w:t>
      </w:r>
      <w:bookmarkEnd w:id="249"/>
      <w:bookmarkEnd w:id="250"/>
    </w:p>
    <w:p w14:paraId="07EF39D2" w14:textId="77777777" w:rsidR="00E8250D" w:rsidRPr="008C2E7A" w:rsidRDefault="00F537D6" w:rsidP="000D3D58">
      <w:pPr>
        <w:pStyle w:val="Level2"/>
      </w:pPr>
      <w:bookmarkStart w:id="251" w:name="_Toc80389540"/>
      <w:r w:rsidRPr="000D3D58">
        <w:t>Business Departments/Branches</w:t>
      </w:r>
      <w:bookmarkEnd w:id="251"/>
    </w:p>
    <w:p w14:paraId="7F89D9DE" w14:textId="77777777" w:rsidR="00F537D6" w:rsidRPr="00F537D6" w:rsidRDefault="00F537D6" w:rsidP="00F537D6">
      <w:r w:rsidRPr="00F537D6">
        <w:t xml:space="preserve">Business departments/Branches shall inform TRY at least one day in advance if relevant business is expected to incur FX exposure (such as Foreign Currency Exchange and FX P/L) with amount equivalent of USD </w:t>
      </w:r>
      <w:proofErr w:type="gramStart"/>
      <w:r w:rsidRPr="00F537D6">
        <w:t>THREE</w:t>
      </w:r>
      <w:proofErr w:type="gramEnd"/>
      <w:r w:rsidRPr="00F537D6">
        <w:t xml:space="preserve"> million or more either on one time basis or monthly accumulation. Granting sufficient time for the Bank to square excessive (long or short) position is critical to keep the FX exposure within the Head Office limit. </w:t>
      </w:r>
    </w:p>
    <w:p w14:paraId="66781CC5" w14:textId="77777777" w:rsidR="00F537D6" w:rsidRDefault="00F537D6" w:rsidP="004B7EDD"/>
    <w:p w14:paraId="28F4ACFA" w14:textId="77777777" w:rsidR="00F537D6" w:rsidRPr="000D3D58" w:rsidDel="003B03F4" w:rsidRDefault="00F537D6" w:rsidP="000D3D58">
      <w:pPr>
        <w:pStyle w:val="Level2"/>
        <w:rPr>
          <w:del w:id="252" w:author="Chen, Christine" w:date="2021-08-23T14:44:00Z"/>
        </w:rPr>
      </w:pPr>
      <w:bookmarkStart w:id="253" w:name="_Toc80389541"/>
      <w:r w:rsidRPr="000D3D58">
        <w:t>Treasury (TRY)</w:t>
      </w:r>
      <w:bookmarkEnd w:id="253"/>
    </w:p>
    <w:p w14:paraId="4D9CAC84" w14:textId="77777777" w:rsidR="00F537D6" w:rsidRDefault="00F537D6">
      <w:pPr>
        <w:pStyle w:val="Level2"/>
        <w:pPrChange w:id="254" w:author="Chen, Christine" w:date="2021-08-23T14:44:00Z">
          <w:pPr/>
        </w:pPrChange>
      </w:pPr>
    </w:p>
    <w:p w14:paraId="0E93188D" w14:textId="77777777" w:rsidR="00F537D6" w:rsidRDefault="00F537D6" w:rsidP="00F537D6">
      <w:r w:rsidRPr="00F537D6">
        <w:t xml:space="preserve">TRY measures, monitors, and reports foreign exposure </w:t>
      </w:r>
      <w:r w:rsidRPr="00F537D6">
        <w:rPr>
          <w:rFonts w:hint="eastAsia"/>
        </w:rPr>
        <w:t xml:space="preserve">condition </w:t>
      </w:r>
      <w:r w:rsidRPr="00F537D6">
        <w:t xml:space="preserve">of the Bank on a monthly basis. TRY provides MKD with FX exposures for execution </w:t>
      </w:r>
      <w:r w:rsidRPr="00F537D6">
        <w:rPr>
          <w:rFonts w:hint="eastAsia"/>
        </w:rPr>
        <w:t>on</w:t>
      </w:r>
      <w:r w:rsidRPr="00F537D6">
        <w:t xml:space="preserve"> month</w:t>
      </w:r>
      <w:r w:rsidRPr="00F537D6">
        <w:rPr>
          <w:rFonts w:hint="eastAsia"/>
        </w:rPr>
        <w:t>ly basis</w:t>
      </w:r>
      <w:r w:rsidRPr="00F537D6">
        <w:t>.</w:t>
      </w:r>
    </w:p>
    <w:p w14:paraId="3C218F79" w14:textId="77777777" w:rsidR="00F537D6" w:rsidRPr="00F537D6" w:rsidRDefault="00F537D6" w:rsidP="00F537D6"/>
    <w:p w14:paraId="6E89DBE9" w14:textId="768967DF" w:rsidR="00F537D6" w:rsidRPr="00F537D6" w:rsidRDefault="00F537D6" w:rsidP="00F537D6">
      <w:r w:rsidRPr="00F537D6">
        <w:t xml:space="preserve">When the Bank’s FX exposure exceeds the equivalent of USD </w:t>
      </w:r>
      <w:proofErr w:type="gramStart"/>
      <w:r w:rsidRPr="00F537D6">
        <w:t>THREE</w:t>
      </w:r>
      <w:proofErr w:type="gramEnd"/>
      <w:r w:rsidRPr="00F537D6">
        <w:t xml:space="preserve"> million</w:t>
      </w:r>
      <w:ins w:id="255" w:author="PENG, QIAN(Charlie)" w:date="2021-09-21T17:26:00Z">
        <w:r w:rsidR="001D5B0D">
          <w:t xml:space="preserve"> at month-end</w:t>
        </w:r>
      </w:ins>
      <w:r w:rsidRPr="00F537D6">
        <w:t>, TRY shall initiate the request to square the FX position and provide MKD with the relevant exposures on ad hoc basis.</w:t>
      </w:r>
    </w:p>
    <w:p w14:paraId="39C67A5F" w14:textId="77777777" w:rsidR="00F537D6" w:rsidRDefault="00F537D6" w:rsidP="004B7EDD"/>
    <w:p w14:paraId="0E516AC0" w14:textId="77777777" w:rsidR="00F537D6" w:rsidRPr="000D3D58" w:rsidDel="003B03F4" w:rsidRDefault="00F537D6" w:rsidP="000D3D58">
      <w:pPr>
        <w:pStyle w:val="Level2"/>
        <w:rPr>
          <w:del w:id="256" w:author="Chen, Christine" w:date="2021-08-23T14:44:00Z"/>
        </w:rPr>
      </w:pPr>
      <w:bookmarkStart w:id="257" w:name="_Toc80389542"/>
      <w:r w:rsidRPr="000D3D58">
        <w:t>Global Markets Department (MKD)</w:t>
      </w:r>
      <w:bookmarkEnd w:id="257"/>
    </w:p>
    <w:p w14:paraId="6479123A" w14:textId="77777777" w:rsidR="00F537D6" w:rsidRDefault="00F537D6">
      <w:pPr>
        <w:pStyle w:val="Level2"/>
        <w:pPrChange w:id="258" w:author="Chen, Christine" w:date="2021-08-23T14:44:00Z">
          <w:pPr/>
        </w:pPrChange>
      </w:pPr>
    </w:p>
    <w:p w14:paraId="13BD2A0B" w14:textId="77777777" w:rsidR="00F537D6" w:rsidRPr="00F537D6" w:rsidRDefault="00F537D6" w:rsidP="00F537D6">
      <w:r w:rsidRPr="00F537D6">
        <w:t xml:space="preserve">MKD shall square the FX exchange transaction in a timely manner upon receiving TRY’s requests. MKD shall notify TRY the details after any hedging FX exchange transaction related to banking book exposure is done. </w:t>
      </w:r>
    </w:p>
    <w:p w14:paraId="5B029BD8" w14:textId="77777777" w:rsidR="00F537D6" w:rsidRDefault="00F537D6" w:rsidP="004B7EDD"/>
    <w:p w14:paraId="4F03D890" w14:textId="77777777" w:rsidR="00537F51" w:rsidRPr="00532DF1" w:rsidRDefault="00537F51">
      <w:pPr>
        <w:pStyle w:val="Level1"/>
        <w:rPr>
          <w:ins w:id="259" w:author="GUO, HONGSHENG (Harry)" w:date="2021-08-20T22:04:00Z"/>
        </w:rPr>
        <w:pPrChange w:id="260" w:author="GUO, HONGSHENG (Harry)" w:date="2021-08-20T22:04:00Z">
          <w:pPr>
            <w:pStyle w:val="Level2"/>
            <w:numPr>
              <w:numId w:val="48"/>
            </w:numPr>
          </w:pPr>
        </w:pPrChange>
      </w:pPr>
      <w:bookmarkStart w:id="261" w:name="_Toc80388436"/>
      <w:bookmarkStart w:id="262" w:name="_Toc80389543"/>
      <w:ins w:id="263" w:author="GUO, HONGSHENG (Harry)" w:date="2021-08-20T22:04:00Z">
        <w:r w:rsidRPr="00532DF1">
          <w:t>Update Requirements</w:t>
        </w:r>
        <w:bookmarkEnd w:id="261"/>
        <w:bookmarkEnd w:id="262"/>
      </w:ins>
    </w:p>
    <w:p w14:paraId="6197EF11" w14:textId="77777777" w:rsidR="00537F51" w:rsidRDefault="00537F51" w:rsidP="00537F51">
      <w:pPr>
        <w:rPr>
          <w:ins w:id="264" w:author="GUO, HONGSHENG (Harry)" w:date="2021-08-20T22:04:00Z"/>
        </w:rPr>
      </w:pPr>
      <w:ins w:id="265" w:author="GUO, HONGSHENG (Harry)" w:date="2021-08-20T22:04:00Z">
        <w:r>
          <w:t xml:space="preserve">Following </w:t>
        </w:r>
        <w:r w:rsidRPr="000F0AC6">
          <w:t>Policy on Policies &amp; Procedures</w:t>
        </w:r>
        <w:r>
          <w:t xml:space="preserve"> of ORD, this procedure</w:t>
        </w:r>
        <w:r w:rsidRPr="00B16135">
          <w:t xml:space="preserve"> </w:t>
        </w:r>
        <w:r>
          <w:t>will be reviewed periodically for potential updates or approvals at least every three (3) years or more frequently to address potential trigger events.</w:t>
        </w:r>
      </w:ins>
    </w:p>
    <w:p w14:paraId="1CBB4874" w14:textId="77777777" w:rsidR="00537F51" w:rsidRDefault="00537F51" w:rsidP="00537F51">
      <w:pPr>
        <w:rPr>
          <w:ins w:id="266" w:author="GUO, HONGSHENG (Harry)" w:date="2021-08-20T22:04:00Z"/>
        </w:rPr>
      </w:pPr>
    </w:p>
    <w:p w14:paraId="57D7457C" w14:textId="77777777" w:rsidR="00537F51" w:rsidRDefault="00537F51" w:rsidP="00537F51">
      <w:pPr>
        <w:rPr>
          <w:ins w:id="267" w:author="GUO, HONGSHENG (Harry)" w:date="2021-08-20T22:04:00Z"/>
        </w:rPr>
      </w:pPr>
      <w:ins w:id="268" w:author="GUO, HONGSHENG (Harry)" w:date="2021-08-20T22:04:00Z">
        <w:r>
          <w:t>Trigger events may include but not limited to new or updated policies the procedure supports, methodology or product coverage change, regulatory examination findings, audit findings, system or process changes, merger or divestiture or other major business event.</w:t>
        </w:r>
      </w:ins>
    </w:p>
    <w:p w14:paraId="0E21A1FC" w14:textId="77777777" w:rsidR="00913CFE" w:rsidRPr="0057126F" w:rsidRDefault="00913CFE" w:rsidP="0057126F">
      <w:pPr>
        <w:rPr>
          <w:sz w:val="24"/>
          <w:szCs w:val="24"/>
        </w:rPr>
      </w:pPr>
    </w:p>
    <w:p w14:paraId="3B500555" w14:textId="77777777" w:rsidR="008A76EF" w:rsidRPr="00532DF1" w:rsidRDefault="00DE3A30" w:rsidP="00C4743D">
      <w:pPr>
        <w:pStyle w:val="Level1"/>
      </w:pPr>
      <w:bookmarkStart w:id="269" w:name="_Toc454966888"/>
      <w:bookmarkStart w:id="270" w:name="_Toc454966889"/>
      <w:bookmarkStart w:id="271" w:name="_Toc454966890"/>
      <w:bookmarkStart w:id="272" w:name="_Toc454966891"/>
      <w:bookmarkStart w:id="273" w:name="_Toc454966892"/>
      <w:bookmarkStart w:id="274" w:name="_Toc454966893"/>
      <w:bookmarkStart w:id="275" w:name="_Toc454966894"/>
      <w:bookmarkStart w:id="276" w:name="_Toc454966895"/>
      <w:bookmarkStart w:id="277" w:name="_Toc454966896"/>
      <w:bookmarkStart w:id="278" w:name="_Toc454966897"/>
      <w:bookmarkStart w:id="279" w:name="_Toc454966898"/>
      <w:bookmarkStart w:id="280" w:name="_Toc454966899"/>
      <w:bookmarkStart w:id="281" w:name="_Toc454966900"/>
      <w:bookmarkStart w:id="282" w:name="_Toc454966901"/>
      <w:bookmarkStart w:id="283" w:name="_Toc454966902"/>
      <w:bookmarkStart w:id="284" w:name="_Toc454966903"/>
      <w:bookmarkStart w:id="285" w:name="_Toc454966904"/>
      <w:bookmarkStart w:id="286" w:name="_Toc454966905"/>
      <w:bookmarkStart w:id="287" w:name="_Toc454966906"/>
      <w:bookmarkStart w:id="288" w:name="_Toc454966907"/>
      <w:bookmarkStart w:id="289" w:name="_Toc448330067"/>
      <w:bookmarkStart w:id="290" w:name="_Toc448330283"/>
      <w:bookmarkStart w:id="291" w:name="_Toc448330068"/>
      <w:bookmarkStart w:id="292" w:name="_Toc448330284"/>
      <w:bookmarkStart w:id="293" w:name="_Toc454966908"/>
      <w:bookmarkStart w:id="294" w:name="_Toc454966909"/>
      <w:bookmarkStart w:id="295" w:name="_Toc454966910"/>
      <w:bookmarkStart w:id="296" w:name="_Toc454966911"/>
      <w:bookmarkStart w:id="297" w:name="_Toc448330071"/>
      <w:bookmarkStart w:id="298" w:name="_Toc448330287"/>
      <w:bookmarkStart w:id="299" w:name="_Toc454966912"/>
      <w:bookmarkStart w:id="300" w:name="_Toc454966913"/>
      <w:bookmarkStart w:id="301" w:name="_Toc454966914"/>
      <w:bookmarkStart w:id="302" w:name="_Toc454966915"/>
      <w:bookmarkStart w:id="303" w:name="_Toc454966916"/>
      <w:bookmarkStart w:id="304" w:name="_Toc454966917"/>
      <w:bookmarkStart w:id="305" w:name="_Toc454966918"/>
      <w:bookmarkStart w:id="306" w:name="_Toc454966919"/>
      <w:bookmarkStart w:id="307" w:name="_Toc454966920"/>
      <w:bookmarkStart w:id="308" w:name="_Toc454966921"/>
      <w:bookmarkStart w:id="309" w:name="_Toc454966922"/>
      <w:bookmarkStart w:id="310" w:name="_Toc454966923"/>
      <w:bookmarkStart w:id="311" w:name="_Toc448330077"/>
      <w:bookmarkStart w:id="312" w:name="_Toc448330293"/>
      <w:bookmarkStart w:id="313" w:name="_Toc448330078"/>
      <w:bookmarkStart w:id="314" w:name="_Toc448330294"/>
      <w:bookmarkStart w:id="315" w:name="_Toc448330079"/>
      <w:bookmarkStart w:id="316" w:name="_Toc448330295"/>
      <w:bookmarkStart w:id="317" w:name="_Toc454966924"/>
      <w:bookmarkStart w:id="318" w:name="_Toc454966925"/>
      <w:bookmarkStart w:id="319" w:name="_Toc454966926"/>
      <w:bookmarkStart w:id="320" w:name="_Toc454966927"/>
      <w:bookmarkStart w:id="321" w:name="_Toc454966928"/>
      <w:bookmarkStart w:id="322" w:name="_Toc454966929"/>
      <w:bookmarkStart w:id="323" w:name="_Toc454966930"/>
      <w:bookmarkStart w:id="324" w:name="_Toc454966931"/>
      <w:bookmarkStart w:id="325" w:name="_Toc454966932"/>
      <w:bookmarkStart w:id="326" w:name="_Toc454966933"/>
      <w:bookmarkStart w:id="327" w:name="_Toc454966934"/>
      <w:bookmarkStart w:id="328" w:name="_Toc454966935"/>
      <w:bookmarkStart w:id="329" w:name="_Toc454966936"/>
      <w:bookmarkStart w:id="330" w:name="_Toc454966937"/>
      <w:bookmarkStart w:id="331" w:name="_Toc454966938"/>
      <w:bookmarkStart w:id="332" w:name="_Toc454966939"/>
      <w:bookmarkStart w:id="333" w:name="_Toc454966940"/>
      <w:bookmarkStart w:id="334" w:name="_Toc454966941"/>
      <w:bookmarkStart w:id="335" w:name="_Toc454966942"/>
      <w:bookmarkStart w:id="336" w:name="_Toc454966943"/>
      <w:bookmarkStart w:id="337" w:name="_Toc454966944"/>
      <w:bookmarkStart w:id="338" w:name="_Toc454966945"/>
      <w:bookmarkStart w:id="339" w:name="_Toc454966946"/>
      <w:bookmarkStart w:id="340" w:name="_Toc454966947"/>
      <w:bookmarkStart w:id="341" w:name="_Toc454966948"/>
      <w:bookmarkStart w:id="342" w:name="_Toc454966949"/>
      <w:bookmarkStart w:id="343" w:name="_Toc454966950"/>
      <w:bookmarkStart w:id="344" w:name="_Toc454966951"/>
      <w:bookmarkStart w:id="345" w:name="_Toc454966952"/>
      <w:bookmarkStart w:id="346" w:name="_Toc454966953"/>
      <w:bookmarkStart w:id="347" w:name="_Toc454966954"/>
      <w:bookmarkStart w:id="348" w:name="_Toc454966955"/>
      <w:bookmarkStart w:id="349" w:name="_Toc454966956"/>
      <w:bookmarkStart w:id="350" w:name="_Toc454966957"/>
      <w:bookmarkStart w:id="351" w:name="_Toc454966958"/>
      <w:bookmarkStart w:id="352" w:name="_Toc454966959"/>
      <w:bookmarkStart w:id="353" w:name="_Toc454966960"/>
      <w:bookmarkStart w:id="354" w:name="_Toc454966961"/>
      <w:bookmarkStart w:id="355" w:name="_Toc454966962"/>
      <w:bookmarkStart w:id="356" w:name="_Toc454966963"/>
      <w:bookmarkStart w:id="357" w:name="_Toc454966964"/>
      <w:bookmarkStart w:id="358" w:name="_Toc454966965"/>
      <w:bookmarkStart w:id="359" w:name="_Toc454966966"/>
      <w:bookmarkStart w:id="360" w:name="_Toc454966967"/>
      <w:bookmarkStart w:id="361" w:name="_Toc454966968"/>
      <w:bookmarkStart w:id="362" w:name="_Toc454966969"/>
      <w:bookmarkStart w:id="363" w:name="_Toc454966970"/>
      <w:bookmarkStart w:id="364" w:name="_Toc454966971"/>
      <w:bookmarkStart w:id="365" w:name="_Toc454966972"/>
      <w:bookmarkStart w:id="366" w:name="_Toc454966973"/>
      <w:bookmarkStart w:id="367" w:name="_Toc454966974"/>
      <w:bookmarkStart w:id="368" w:name="_Toc454966975"/>
      <w:bookmarkStart w:id="369" w:name="_Toc454966976"/>
      <w:bookmarkStart w:id="370" w:name="_Toc454966977"/>
      <w:bookmarkStart w:id="371" w:name="_Toc454966978"/>
      <w:bookmarkStart w:id="372" w:name="_Toc454966979"/>
      <w:bookmarkStart w:id="373" w:name="_Toc454966980"/>
      <w:bookmarkStart w:id="374" w:name="_Toc454966981"/>
      <w:bookmarkStart w:id="375" w:name="_Toc454966982"/>
      <w:bookmarkStart w:id="376" w:name="_Toc454966983"/>
      <w:bookmarkStart w:id="377" w:name="_Toc454966984"/>
      <w:bookmarkStart w:id="378" w:name="_Toc454966985"/>
      <w:bookmarkStart w:id="379" w:name="_Toc454966986"/>
      <w:bookmarkStart w:id="380" w:name="_Toc454966987"/>
      <w:bookmarkStart w:id="381" w:name="_Toc454966988"/>
      <w:bookmarkStart w:id="382" w:name="_Toc454966989"/>
      <w:bookmarkStart w:id="383" w:name="_Toc454966990"/>
      <w:bookmarkStart w:id="384" w:name="_Toc454966991"/>
      <w:bookmarkStart w:id="385" w:name="_Toc454966992"/>
      <w:bookmarkStart w:id="386" w:name="_Toc454966993"/>
      <w:bookmarkStart w:id="387" w:name="_Toc454966994"/>
      <w:bookmarkStart w:id="388" w:name="_Toc454966995"/>
      <w:bookmarkStart w:id="389" w:name="_Toc454966996"/>
      <w:bookmarkStart w:id="390" w:name="_Toc454966997"/>
      <w:bookmarkStart w:id="391" w:name="_Toc448330316"/>
      <w:bookmarkStart w:id="392" w:name="_Toc80389544"/>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r>
        <w:lastRenderedPageBreak/>
        <w:t>P</w:t>
      </w:r>
      <w:r w:rsidR="00CE357B">
        <w:t>rocedure Assurance Methods</w:t>
      </w:r>
      <w:bookmarkEnd w:id="391"/>
      <w:bookmarkEnd w:id="392"/>
    </w:p>
    <w:p w14:paraId="3E79F52F" w14:textId="17419C50" w:rsidR="00BD56C3" w:rsidRPr="005F7686" w:rsidRDefault="00BD56C3" w:rsidP="00BD56C3">
      <w:pPr>
        <w:spacing w:after="200" w:line="276" w:lineRule="auto"/>
        <w:ind w:right="0"/>
        <w:jc w:val="left"/>
        <w:rPr>
          <w:rFonts w:cstheme="minorBidi"/>
        </w:rPr>
      </w:pPr>
      <w:r>
        <w:t xml:space="preserve">This procedure is distributed to relevant department for awareness and execution. </w:t>
      </w:r>
      <w:r w:rsidR="009857C9">
        <w:t>This procedure will be reviewed at least annually and on an as needed basis</w:t>
      </w:r>
      <w:r>
        <w:t xml:space="preserve">, </w:t>
      </w:r>
      <w:r>
        <w:rPr>
          <w:rFonts w:cstheme="minorBidi"/>
        </w:rPr>
        <w:t>considering regulatory changes, industry best practice, and operational feedbacks from relevant departments.</w:t>
      </w:r>
    </w:p>
    <w:p w14:paraId="58300E8E" w14:textId="77777777" w:rsidR="009749FE" w:rsidRDefault="009749FE" w:rsidP="00BD56C3"/>
    <w:sectPr w:rsidR="009749FE" w:rsidSect="006C2031">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356D97" w14:textId="77777777" w:rsidR="006675C7" w:rsidRDefault="006675C7" w:rsidP="008A76EF">
      <w:r>
        <w:separator/>
      </w:r>
    </w:p>
  </w:endnote>
  <w:endnote w:type="continuationSeparator" w:id="0">
    <w:p w14:paraId="0D70C071" w14:textId="77777777" w:rsidR="006675C7" w:rsidRDefault="006675C7" w:rsidP="008A7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L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7579538"/>
      <w:docPartObj>
        <w:docPartGallery w:val="Page Numbers (Bottom of Page)"/>
        <w:docPartUnique/>
      </w:docPartObj>
    </w:sdtPr>
    <w:sdtEndPr/>
    <w:sdtContent>
      <w:sdt>
        <w:sdtPr>
          <w:id w:val="205297153"/>
          <w:docPartObj>
            <w:docPartGallery w:val="Page Numbers (Top of Page)"/>
            <w:docPartUnique/>
          </w:docPartObj>
        </w:sdtPr>
        <w:sdtEndPr/>
        <w:sdtContent>
          <w:p w14:paraId="3A6E8E0B" w14:textId="497FEB11" w:rsidR="00FD47C2" w:rsidRDefault="00FD47C2" w:rsidP="008A76EF">
            <w:pPr>
              <w:pStyle w:val="Footer"/>
            </w:pPr>
            <w:r>
              <w:t xml:space="preserve">Page </w:t>
            </w:r>
            <w:r>
              <w:rPr>
                <w:sz w:val="24"/>
                <w:szCs w:val="24"/>
              </w:rPr>
              <w:fldChar w:fldCharType="begin"/>
            </w:r>
            <w:r>
              <w:instrText xml:space="preserve"> PAGE </w:instrText>
            </w:r>
            <w:r>
              <w:rPr>
                <w:sz w:val="24"/>
                <w:szCs w:val="24"/>
              </w:rPr>
              <w:fldChar w:fldCharType="separate"/>
            </w:r>
            <w:r w:rsidR="001D5B0D">
              <w:rPr>
                <w:noProof/>
              </w:rPr>
              <w:t>5</w:t>
            </w:r>
            <w:r>
              <w:rPr>
                <w:sz w:val="24"/>
                <w:szCs w:val="24"/>
              </w:rPr>
              <w:fldChar w:fldCharType="end"/>
            </w:r>
            <w:r>
              <w:t xml:space="preserve"> of </w:t>
            </w:r>
            <w:fldSimple w:instr=" NUMPAGES  ">
              <w:r w:rsidR="001D5B0D">
                <w:rPr>
                  <w:noProof/>
                </w:rPr>
                <w:t>5</w:t>
              </w:r>
            </w:fldSimple>
          </w:p>
        </w:sdtContent>
      </w:sdt>
    </w:sdtContent>
  </w:sdt>
  <w:p w14:paraId="3E4C0726" w14:textId="77777777" w:rsidR="00FD47C2" w:rsidRDefault="00FD47C2" w:rsidP="008A76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445057"/>
      <w:docPartObj>
        <w:docPartGallery w:val="Page Numbers (Bottom of Page)"/>
        <w:docPartUnique/>
      </w:docPartObj>
    </w:sdtPr>
    <w:sdtEndPr/>
    <w:sdtContent>
      <w:sdt>
        <w:sdtPr>
          <w:id w:val="860082579"/>
          <w:docPartObj>
            <w:docPartGallery w:val="Page Numbers (Top of Page)"/>
            <w:docPartUnique/>
          </w:docPartObj>
        </w:sdtPr>
        <w:sdtEndPr/>
        <w:sdtContent>
          <w:p w14:paraId="374CCBBE" w14:textId="0BA5F6C2" w:rsidR="00FD47C2" w:rsidRDefault="00FD47C2" w:rsidP="008A76EF">
            <w:pPr>
              <w:pStyle w:val="Footer"/>
            </w:pPr>
            <w:r>
              <w:t xml:space="preserve">Page </w:t>
            </w:r>
            <w:r>
              <w:rPr>
                <w:sz w:val="24"/>
              </w:rPr>
              <w:fldChar w:fldCharType="begin"/>
            </w:r>
            <w:r>
              <w:instrText xml:space="preserve"> PAGE </w:instrText>
            </w:r>
            <w:r>
              <w:rPr>
                <w:sz w:val="24"/>
              </w:rPr>
              <w:fldChar w:fldCharType="separate"/>
            </w:r>
            <w:r w:rsidR="001D5B0D">
              <w:rPr>
                <w:noProof/>
              </w:rPr>
              <w:t>1</w:t>
            </w:r>
            <w:r>
              <w:rPr>
                <w:sz w:val="24"/>
              </w:rPr>
              <w:fldChar w:fldCharType="end"/>
            </w:r>
            <w:r>
              <w:t xml:space="preserve"> of </w:t>
            </w:r>
            <w:fldSimple w:instr=" NUMPAGES  ">
              <w:r w:rsidR="001D5B0D">
                <w:rPr>
                  <w:noProof/>
                </w:rPr>
                <w:t>5</w:t>
              </w:r>
            </w:fldSimple>
          </w:p>
        </w:sdtContent>
      </w:sdt>
    </w:sdtContent>
  </w:sdt>
  <w:p w14:paraId="183106ED" w14:textId="77777777" w:rsidR="00FD47C2" w:rsidRDefault="00FD47C2" w:rsidP="008A7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FF4A81" w14:textId="77777777" w:rsidR="006675C7" w:rsidRDefault="006675C7" w:rsidP="008A76EF">
      <w:r>
        <w:separator/>
      </w:r>
    </w:p>
  </w:footnote>
  <w:footnote w:type="continuationSeparator" w:id="0">
    <w:p w14:paraId="3E180904" w14:textId="77777777" w:rsidR="006675C7" w:rsidRDefault="006675C7" w:rsidP="008A7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D8169" w14:textId="442A569C" w:rsidR="00FD47C2" w:rsidRPr="00383DE0" w:rsidRDefault="0057126F" w:rsidP="008A76EF">
    <w:pPr>
      <w:pStyle w:val="Header"/>
    </w:pPr>
    <w:r>
      <w:t>TRY</w:t>
    </w:r>
    <w:r>
      <w:tab/>
    </w:r>
    <w:del w:id="393" w:author="PENG, QIAN(Charlie)" w:date="2021-09-21T17:27:00Z">
      <w:r w:rsidDel="001D5B0D">
        <w:delText>CONFIDENTIAL</w:delText>
      </w:r>
    </w:del>
    <w:ins w:id="394" w:author="PENG, QIAN(Charlie)" w:date="2021-09-21T17:27:00Z">
      <w:r w:rsidR="001D5B0D">
        <w:t>BOCNY Internal</w:t>
      </w:r>
    </w:ins>
  </w:p>
  <w:p w14:paraId="294A8964" w14:textId="77777777" w:rsidR="00FD47C2" w:rsidRPr="000F6824" w:rsidRDefault="0057126F" w:rsidP="008A76EF">
    <w:pPr>
      <w:pStyle w:val="Header"/>
    </w:pPr>
    <w:r>
      <w:t>Banking Book Foreign Currency Exposure Management Procedure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19D53" w14:textId="77777777" w:rsidR="00FD47C2" w:rsidRPr="00093F0E" w:rsidRDefault="00FD47C2" w:rsidP="008A76EF">
    <w:pPr>
      <w:pStyle w:val="Header"/>
    </w:pPr>
    <w:r>
      <w:rPr>
        <w:noProof/>
      </w:rPr>
      <w:drawing>
        <wp:inline distT="0" distB="0" distL="0" distR="0" wp14:anchorId="58B87F50" wp14:editId="38F8FB40">
          <wp:extent cx="3438525" cy="97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971550"/>
                  </a:xfrm>
                  <a:prstGeom prst="rect">
                    <a:avLst/>
                  </a:prstGeom>
                  <a:noFill/>
                  <a:ln>
                    <a:noFill/>
                  </a:ln>
                </pic:spPr>
              </pic:pic>
            </a:graphicData>
          </a:graphic>
        </wp:inline>
      </w:drawing>
    </w:r>
    <w:r w:rsidRPr="00093F0E">
      <w:tab/>
    </w:r>
  </w:p>
  <w:p w14:paraId="7FAD7109" w14:textId="77777777" w:rsidR="00FD47C2" w:rsidRPr="00093F0E" w:rsidRDefault="00FD47C2" w:rsidP="008A76EF">
    <w:pPr>
      <w:pStyle w:val="Header"/>
    </w:pPr>
  </w:p>
  <w:p w14:paraId="3BD65816" w14:textId="77777777" w:rsidR="00FD47C2" w:rsidRPr="00263FD3" w:rsidRDefault="00FD47C2" w:rsidP="008A7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522A7FD4"/>
    <w:lvl w:ilvl="0">
      <w:start w:val="1"/>
      <w:numFmt w:val="bullet"/>
      <w:pStyle w:val="ListBullet5"/>
      <w:lvlText w:val=""/>
      <w:lvlJc w:val="left"/>
      <w:pPr>
        <w:ind w:left="1800" w:hanging="360"/>
      </w:pPr>
      <w:rPr>
        <w:rFonts w:ascii="Wingdings" w:hAnsi="Wingdings" w:hint="default"/>
      </w:rPr>
    </w:lvl>
  </w:abstractNum>
  <w:abstractNum w:abstractNumId="1" w15:restartNumberingAfterBreak="0">
    <w:nsid w:val="019A21AA"/>
    <w:multiLevelType w:val="hybridMultilevel"/>
    <w:tmpl w:val="3AC6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A298A"/>
    <w:multiLevelType w:val="hybridMultilevel"/>
    <w:tmpl w:val="B142A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0B63A3"/>
    <w:multiLevelType w:val="hybridMultilevel"/>
    <w:tmpl w:val="5496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30A51"/>
    <w:multiLevelType w:val="multilevel"/>
    <w:tmpl w:val="FD28AF2E"/>
    <w:lvl w:ilvl="0">
      <w:start w:val="10"/>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0BB7C47"/>
    <w:multiLevelType w:val="hybridMultilevel"/>
    <w:tmpl w:val="2396B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420A1"/>
    <w:multiLevelType w:val="multilevel"/>
    <w:tmpl w:val="CC2C6C4C"/>
    <w:lvl w:ilvl="0">
      <w:start w:val="4"/>
      <w:numFmt w:val="decimal"/>
      <w:lvlText w:val="%1"/>
      <w:lvlJc w:val="left"/>
      <w:pPr>
        <w:ind w:left="360" w:hanging="360"/>
      </w:pPr>
      <w:rPr>
        <w:rFonts w:ascii="Times New Roman" w:hAnsi="Times New Roman" w:hint="default"/>
        <w:sz w:val="24"/>
      </w:rPr>
    </w:lvl>
    <w:lvl w:ilvl="1">
      <w:start w:val="2"/>
      <w:numFmt w:val="decimal"/>
      <w:lvlText w:val="%1.%2"/>
      <w:lvlJc w:val="left"/>
      <w:pPr>
        <w:ind w:left="720" w:hanging="360"/>
      </w:pPr>
      <w:rPr>
        <w:rFonts w:ascii="Times New Roman" w:hAnsi="Times New Roman" w:hint="default"/>
        <w:sz w:val="24"/>
      </w:rPr>
    </w:lvl>
    <w:lvl w:ilvl="2">
      <w:start w:val="1"/>
      <w:numFmt w:val="decimal"/>
      <w:lvlText w:val="%1.%2.%3"/>
      <w:lvlJc w:val="left"/>
      <w:pPr>
        <w:ind w:left="1440" w:hanging="720"/>
      </w:pPr>
      <w:rPr>
        <w:rFonts w:ascii="Times New Roman" w:hAnsi="Times New Roman" w:hint="default"/>
        <w:sz w:val="24"/>
      </w:rPr>
    </w:lvl>
    <w:lvl w:ilvl="3">
      <w:start w:val="1"/>
      <w:numFmt w:val="decimal"/>
      <w:lvlText w:val="%1.%2.%3.%4"/>
      <w:lvlJc w:val="left"/>
      <w:pPr>
        <w:ind w:left="2160" w:hanging="1080"/>
      </w:pPr>
      <w:rPr>
        <w:rFonts w:ascii="Times New Roman" w:hAnsi="Times New Roman" w:hint="default"/>
        <w:sz w:val="24"/>
      </w:rPr>
    </w:lvl>
    <w:lvl w:ilvl="4">
      <w:start w:val="1"/>
      <w:numFmt w:val="decimal"/>
      <w:lvlText w:val="%1.%2.%3.%4.%5"/>
      <w:lvlJc w:val="left"/>
      <w:pPr>
        <w:ind w:left="2520" w:hanging="1080"/>
      </w:pPr>
      <w:rPr>
        <w:rFonts w:ascii="Times New Roman" w:hAnsi="Times New Roman" w:hint="default"/>
        <w:sz w:val="24"/>
      </w:rPr>
    </w:lvl>
    <w:lvl w:ilvl="5">
      <w:start w:val="1"/>
      <w:numFmt w:val="decimal"/>
      <w:lvlText w:val="%1.%2.%3.%4.%5.%6"/>
      <w:lvlJc w:val="left"/>
      <w:pPr>
        <w:ind w:left="3240" w:hanging="1440"/>
      </w:pPr>
      <w:rPr>
        <w:rFonts w:ascii="Times New Roman" w:hAnsi="Times New Roman" w:hint="default"/>
        <w:sz w:val="24"/>
      </w:rPr>
    </w:lvl>
    <w:lvl w:ilvl="6">
      <w:start w:val="1"/>
      <w:numFmt w:val="decimal"/>
      <w:lvlText w:val="%1.%2.%3.%4.%5.%6.%7"/>
      <w:lvlJc w:val="left"/>
      <w:pPr>
        <w:ind w:left="3600" w:hanging="1440"/>
      </w:pPr>
      <w:rPr>
        <w:rFonts w:ascii="Times New Roman" w:hAnsi="Times New Roman" w:hint="default"/>
        <w:sz w:val="24"/>
      </w:rPr>
    </w:lvl>
    <w:lvl w:ilvl="7">
      <w:start w:val="1"/>
      <w:numFmt w:val="decimal"/>
      <w:lvlText w:val="%1.%2.%3.%4.%5.%6.%7.%8"/>
      <w:lvlJc w:val="left"/>
      <w:pPr>
        <w:ind w:left="4320" w:hanging="1800"/>
      </w:pPr>
      <w:rPr>
        <w:rFonts w:ascii="Times New Roman" w:hAnsi="Times New Roman" w:hint="default"/>
        <w:sz w:val="24"/>
      </w:rPr>
    </w:lvl>
    <w:lvl w:ilvl="8">
      <w:start w:val="1"/>
      <w:numFmt w:val="decimal"/>
      <w:lvlText w:val="%1.%2.%3.%4.%5.%6.%7.%8.%9"/>
      <w:lvlJc w:val="left"/>
      <w:pPr>
        <w:ind w:left="5040" w:hanging="2160"/>
      </w:pPr>
      <w:rPr>
        <w:rFonts w:ascii="Times New Roman" w:hAnsi="Times New Roman" w:hint="default"/>
        <w:sz w:val="24"/>
      </w:rPr>
    </w:lvl>
  </w:abstractNum>
  <w:abstractNum w:abstractNumId="7" w15:restartNumberingAfterBreak="0">
    <w:nsid w:val="258C3812"/>
    <w:multiLevelType w:val="hybridMultilevel"/>
    <w:tmpl w:val="7B60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02336"/>
    <w:multiLevelType w:val="multilevel"/>
    <w:tmpl w:val="F2041F54"/>
    <w:lvl w:ilvl="0">
      <w:start w:val="4"/>
      <w:numFmt w:val="decimal"/>
      <w:lvlText w:val="%1"/>
      <w:lvlJc w:val="left"/>
      <w:pPr>
        <w:ind w:left="360" w:hanging="360"/>
      </w:pPr>
      <w:rPr>
        <w:rFonts w:ascii="Times New Roman" w:hAnsi="Times New Roman" w:hint="default"/>
        <w:sz w:val="24"/>
      </w:rPr>
    </w:lvl>
    <w:lvl w:ilvl="1">
      <w:start w:val="1"/>
      <w:numFmt w:val="decimal"/>
      <w:lvlText w:val="%1.%2"/>
      <w:lvlJc w:val="left"/>
      <w:pPr>
        <w:ind w:left="720" w:hanging="360"/>
      </w:pPr>
      <w:rPr>
        <w:rFonts w:ascii="Times New Roman" w:hAnsi="Times New Roman" w:hint="default"/>
        <w:sz w:val="24"/>
      </w:rPr>
    </w:lvl>
    <w:lvl w:ilvl="2">
      <w:start w:val="1"/>
      <w:numFmt w:val="decimal"/>
      <w:lvlText w:val="%1.%2.%3"/>
      <w:lvlJc w:val="left"/>
      <w:pPr>
        <w:ind w:left="1440" w:hanging="720"/>
      </w:pPr>
      <w:rPr>
        <w:rFonts w:ascii="Times New Roman" w:hAnsi="Times New Roman" w:hint="default"/>
        <w:sz w:val="24"/>
      </w:rPr>
    </w:lvl>
    <w:lvl w:ilvl="3">
      <w:start w:val="1"/>
      <w:numFmt w:val="decimal"/>
      <w:lvlText w:val="%1.%2.%3.%4"/>
      <w:lvlJc w:val="left"/>
      <w:pPr>
        <w:ind w:left="2160" w:hanging="1080"/>
      </w:pPr>
      <w:rPr>
        <w:rFonts w:ascii="Times New Roman" w:hAnsi="Times New Roman" w:hint="default"/>
        <w:sz w:val="24"/>
      </w:rPr>
    </w:lvl>
    <w:lvl w:ilvl="4">
      <w:start w:val="1"/>
      <w:numFmt w:val="decimal"/>
      <w:lvlText w:val="%1.%2.%3.%4.%5"/>
      <w:lvlJc w:val="left"/>
      <w:pPr>
        <w:ind w:left="2520" w:hanging="1080"/>
      </w:pPr>
      <w:rPr>
        <w:rFonts w:ascii="Times New Roman" w:hAnsi="Times New Roman" w:hint="default"/>
        <w:sz w:val="24"/>
      </w:rPr>
    </w:lvl>
    <w:lvl w:ilvl="5">
      <w:start w:val="1"/>
      <w:numFmt w:val="decimal"/>
      <w:lvlText w:val="%1.%2.%3.%4.%5.%6"/>
      <w:lvlJc w:val="left"/>
      <w:pPr>
        <w:ind w:left="3240" w:hanging="1440"/>
      </w:pPr>
      <w:rPr>
        <w:rFonts w:ascii="Times New Roman" w:hAnsi="Times New Roman" w:hint="default"/>
        <w:sz w:val="24"/>
      </w:rPr>
    </w:lvl>
    <w:lvl w:ilvl="6">
      <w:start w:val="1"/>
      <w:numFmt w:val="decimal"/>
      <w:lvlText w:val="%1.%2.%3.%4.%5.%6.%7"/>
      <w:lvlJc w:val="left"/>
      <w:pPr>
        <w:ind w:left="3600" w:hanging="1440"/>
      </w:pPr>
      <w:rPr>
        <w:rFonts w:ascii="Times New Roman" w:hAnsi="Times New Roman" w:hint="default"/>
        <w:sz w:val="24"/>
      </w:rPr>
    </w:lvl>
    <w:lvl w:ilvl="7">
      <w:start w:val="1"/>
      <w:numFmt w:val="decimal"/>
      <w:lvlText w:val="%1.%2.%3.%4.%5.%6.%7.%8"/>
      <w:lvlJc w:val="left"/>
      <w:pPr>
        <w:ind w:left="4320" w:hanging="1800"/>
      </w:pPr>
      <w:rPr>
        <w:rFonts w:ascii="Times New Roman" w:hAnsi="Times New Roman" w:hint="default"/>
        <w:sz w:val="24"/>
      </w:rPr>
    </w:lvl>
    <w:lvl w:ilvl="8">
      <w:start w:val="1"/>
      <w:numFmt w:val="decimal"/>
      <w:lvlText w:val="%1.%2.%3.%4.%5.%6.%7.%8.%9"/>
      <w:lvlJc w:val="left"/>
      <w:pPr>
        <w:ind w:left="5040" w:hanging="2160"/>
      </w:pPr>
      <w:rPr>
        <w:rFonts w:ascii="Times New Roman" w:hAnsi="Times New Roman" w:hint="default"/>
        <w:sz w:val="24"/>
      </w:rPr>
    </w:lvl>
  </w:abstractNum>
  <w:abstractNum w:abstractNumId="9" w15:restartNumberingAfterBreak="0">
    <w:nsid w:val="2A165789"/>
    <w:multiLevelType w:val="hybridMultilevel"/>
    <w:tmpl w:val="B50ACE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2F6212"/>
    <w:multiLevelType w:val="hybridMultilevel"/>
    <w:tmpl w:val="53ECD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B30EE5"/>
    <w:multiLevelType w:val="hybridMultilevel"/>
    <w:tmpl w:val="24506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81233"/>
    <w:multiLevelType w:val="hybridMultilevel"/>
    <w:tmpl w:val="D99A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79742E"/>
    <w:multiLevelType w:val="hybridMultilevel"/>
    <w:tmpl w:val="988CB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0C78BA"/>
    <w:multiLevelType w:val="multilevel"/>
    <w:tmpl w:val="74F4196A"/>
    <w:lvl w:ilvl="0">
      <w:start w:val="1"/>
      <w:numFmt w:val="decimal"/>
      <w:pStyle w:val="Level1"/>
      <w:lvlText w:val="%1."/>
      <w:lvlJc w:val="left"/>
      <w:pPr>
        <w:ind w:left="360" w:hanging="360"/>
      </w:pPr>
    </w:lvl>
    <w:lvl w:ilvl="1">
      <w:start w:val="1"/>
      <w:numFmt w:val="decimal"/>
      <w:pStyle w:val="Level2"/>
      <w:lvlText w:val="%1.%2."/>
      <w:lvlJc w:val="left"/>
      <w:pPr>
        <w:ind w:left="792" w:hanging="432"/>
      </w:pPr>
    </w:lvl>
    <w:lvl w:ilvl="2">
      <w:start w:val="1"/>
      <w:numFmt w:val="decimal"/>
      <w:pStyle w:val="Level3"/>
      <w:lvlText w:val="%1.%2.%3."/>
      <w:lvlJc w:val="left"/>
      <w:pPr>
        <w:ind w:left="1224" w:hanging="50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Level4"/>
      <w:lvlText w:val="%1.%2.%3.%4."/>
      <w:lvlJc w:val="left"/>
      <w:pPr>
        <w:ind w:left="1728" w:hanging="648"/>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ubtitle"/>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0634B5"/>
    <w:multiLevelType w:val="hybridMultilevel"/>
    <w:tmpl w:val="A41C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F672A3"/>
    <w:multiLevelType w:val="hybridMultilevel"/>
    <w:tmpl w:val="5AFC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745FCF"/>
    <w:multiLevelType w:val="hybridMultilevel"/>
    <w:tmpl w:val="7BFAB85A"/>
    <w:lvl w:ilvl="0" w:tplc="30D60F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B87E59"/>
    <w:multiLevelType w:val="hybridMultilevel"/>
    <w:tmpl w:val="E3D4B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890003"/>
    <w:multiLevelType w:val="multilevel"/>
    <w:tmpl w:val="F2041F54"/>
    <w:lvl w:ilvl="0">
      <w:start w:val="4"/>
      <w:numFmt w:val="decimal"/>
      <w:lvlText w:val="%1"/>
      <w:lvlJc w:val="left"/>
      <w:pPr>
        <w:ind w:left="360" w:hanging="360"/>
      </w:pPr>
      <w:rPr>
        <w:rFonts w:ascii="Times New Roman" w:hAnsi="Times New Roman" w:hint="default"/>
        <w:sz w:val="24"/>
      </w:rPr>
    </w:lvl>
    <w:lvl w:ilvl="1">
      <w:start w:val="1"/>
      <w:numFmt w:val="decimal"/>
      <w:lvlText w:val="%1.%2"/>
      <w:lvlJc w:val="left"/>
      <w:pPr>
        <w:ind w:left="720" w:hanging="360"/>
      </w:pPr>
      <w:rPr>
        <w:rFonts w:ascii="Times New Roman" w:hAnsi="Times New Roman" w:hint="default"/>
        <w:sz w:val="24"/>
      </w:rPr>
    </w:lvl>
    <w:lvl w:ilvl="2">
      <w:start w:val="1"/>
      <w:numFmt w:val="decimal"/>
      <w:lvlText w:val="%1.%2.%3"/>
      <w:lvlJc w:val="left"/>
      <w:pPr>
        <w:ind w:left="1440" w:hanging="720"/>
      </w:pPr>
      <w:rPr>
        <w:rFonts w:ascii="Times New Roman" w:hAnsi="Times New Roman" w:hint="default"/>
        <w:sz w:val="24"/>
      </w:rPr>
    </w:lvl>
    <w:lvl w:ilvl="3">
      <w:start w:val="1"/>
      <w:numFmt w:val="decimal"/>
      <w:lvlText w:val="%1.%2.%3.%4"/>
      <w:lvlJc w:val="left"/>
      <w:pPr>
        <w:ind w:left="2160" w:hanging="1080"/>
      </w:pPr>
      <w:rPr>
        <w:rFonts w:ascii="Times New Roman" w:hAnsi="Times New Roman" w:hint="default"/>
        <w:sz w:val="24"/>
      </w:rPr>
    </w:lvl>
    <w:lvl w:ilvl="4">
      <w:start w:val="1"/>
      <w:numFmt w:val="decimal"/>
      <w:lvlText w:val="%1.%2.%3.%4.%5"/>
      <w:lvlJc w:val="left"/>
      <w:pPr>
        <w:ind w:left="2520" w:hanging="1080"/>
      </w:pPr>
      <w:rPr>
        <w:rFonts w:ascii="Times New Roman" w:hAnsi="Times New Roman" w:hint="default"/>
        <w:sz w:val="24"/>
      </w:rPr>
    </w:lvl>
    <w:lvl w:ilvl="5">
      <w:start w:val="1"/>
      <w:numFmt w:val="decimal"/>
      <w:lvlText w:val="%1.%2.%3.%4.%5.%6"/>
      <w:lvlJc w:val="left"/>
      <w:pPr>
        <w:ind w:left="3240" w:hanging="1440"/>
      </w:pPr>
      <w:rPr>
        <w:rFonts w:ascii="Times New Roman" w:hAnsi="Times New Roman" w:hint="default"/>
        <w:sz w:val="24"/>
      </w:rPr>
    </w:lvl>
    <w:lvl w:ilvl="6">
      <w:start w:val="1"/>
      <w:numFmt w:val="decimal"/>
      <w:lvlText w:val="%1.%2.%3.%4.%5.%6.%7"/>
      <w:lvlJc w:val="left"/>
      <w:pPr>
        <w:ind w:left="3600" w:hanging="1440"/>
      </w:pPr>
      <w:rPr>
        <w:rFonts w:ascii="Times New Roman" w:hAnsi="Times New Roman" w:hint="default"/>
        <w:sz w:val="24"/>
      </w:rPr>
    </w:lvl>
    <w:lvl w:ilvl="7">
      <w:start w:val="1"/>
      <w:numFmt w:val="decimal"/>
      <w:lvlText w:val="%1.%2.%3.%4.%5.%6.%7.%8"/>
      <w:lvlJc w:val="left"/>
      <w:pPr>
        <w:ind w:left="4320" w:hanging="1800"/>
      </w:pPr>
      <w:rPr>
        <w:rFonts w:ascii="Times New Roman" w:hAnsi="Times New Roman" w:hint="default"/>
        <w:sz w:val="24"/>
      </w:rPr>
    </w:lvl>
    <w:lvl w:ilvl="8">
      <w:start w:val="1"/>
      <w:numFmt w:val="decimal"/>
      <w:lvlText w:val="%1.%2.%3.%4.%5.%6.%7.%8.%9"/>
      <w:lvlJc w:val="left"/>
      <w:pPr>
        <w:ind w:left="5040" w:hanging="2160"/>
      </w:pPr>
      <w:rPr>
        <w:rFonts w:ascii="Times New Roman" w:hAnsi="Times New Roman" w:hint="default"/>
        <w:sz w:val="24"/>
      </w:rPr>
    </w:lvl>
  </w:abstractNum>
  <w:abstractNum w:abstractNumId="20" w15:restartNumberingAfterBreak="0">
    <w:nsid w:val="7A1A16CC"/>
    <w:multiLevelType w:val="hybridMultilevel"/>
    <w:tmpl w:val="73A2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4"/>
  </w:num>
  <w:num w:numId="4">
    <w:abstractNumId w:val="14"/>
  </w:num>
  <w:num w:numId="5">
    <w:abstractNumId w:val="4"/>
  </w:num>
  <w:num w:numId="6">
    <w:abstractNumId w:val="14"/>
  </w:num>
  <w:num w:numId="7">
    <w:abstractNumId w:val="14"/>
  </w:num>
  <w:num w:numId="8">
    <w:abstractNumId w:val="14"/>
  </w:num>
  <w:num w:numId="9">
    <w:abstractNumId w:val="14"/>
  </w:num>
  <w:num w:numId="10">
    <w:abstractNumId w:val="14"/>
  </w:num>
  <w:num w:numId="11">
    <w:abstractNumId w:val="4"/>
  </w:num>
  <w:num w:numId="12">
    <w:abstractNumId w:val="14"/>
  </w:num>
  <w:num w:numId="13">
    <w:abstractNumId w:val="14"/>
  </w:num>
  <w:num w:numId="14">
    <w:abstractNumId w:val="14"/>
  </w:num>
  <w:num w:numId="15">
    <w:abstractNumId w:val="14"/>
  </w:num>
  <w:num w:numId="16">
    <w:abstractNumId w:val="14"/>
  </w:num>
  <w:num w:numId="17">
    <w:abstractNumId w:val="4"/>
  </w:num>
  <w:num w:numId="18">
    <w:abstractNumId w:val="2"/>
  </w:num>
  <w:num w:numId="19">
    <w:abstractNumId w:val="0"/>
  </w:num>
  <w:num w:numId="20">
    <w:abstractNumId w:val="17"/>
  </w:num>
  <w:num w:numId="21">
    <w:abstractNumId w:val="15"/>
  </w:num>
  <w:num w:numId="22">
    <w:abstractNumId w:val="10"/>
  </w:num>
  <w:num w:numId="23">
    <w:abstractNumId w:val="12"/>
  </w:num>
  <w:num w:numId="24">
    <w:abstractNumId w:val="7"/>
  </w:num>
  <w:num w:numId="25">
    <w:abstractNumId w:val="16"/>
  </w:num>
  <w:num w:numId="26">
    <w:abstractNumId w:val="3"/>
  </w:num>
  <w:num w:numId="27">
    <w:abstractNumId w:val="5"/>
  </w:num>
  <w:num w:numId="28">
    <w:abstractNumId w:val="18"/>
  </w:num>
  <w:num w:numId="29">
    <w:abstractNumId w:val="1"/>
  </w:num>
  <w:num w:numId="30">
    <w:abstractNumId w:val="11"/>
  </w:num>
  <w:num w:numId="31">
    <w:abstractNumId w:val="20"/>
  </w:num>
  <w:num w:numId="32">
    <w:abstractNumId w:val="9"/>
  </w:num>
  <w:num w:numId="33">
    <w:abstractNumId w:val="14"/>
  </w:num>
  <w:num w:numId="34">
    <w:abstractNumId w:val="14"/>
  </w:num>
  <w:num w:numId="35">
    <w:abstractNumId w:val="14"/>
  </w:num>
  <w:num w:numId="36">
    <w:abstractNumId w:val="13"/>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14"/>
  </w:num>
  <w:num w:numId="40">
    <w:abstractNumId w:val="8"/>
  </w:num>
  <w:num w:numId="41">
    <w:abstractNumId w:val="19"/>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num>
  <w:num w:numId="44">
    <w:abstractNumId w:val="14"/>
  </w:num>
  <w:num w:numId="45">
    <w:abstractNumId w:val="14"/>
  </w:num>
  <w:num w:numId="46">
    <w:abstractNumId w:val="14"/>
  </w:num>
  <w:num w:numId="47">
    <w:abstractNumId w:val="14"/>
  </w:num>
  <w:num w:numId="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NG, QIAN(Charlie)">
    <w15:presenceInfo w15:providerId="AD" w15:userId="S-1-5-21-3234341916-1215226667-347398184-19009"/>
  </w15:person>
  <w15:person w15:author="GUO, HONGSHENG (Harry)">
    <w15:presenceInfo w15:providerId="AD" w15:userId="S-1-5-21-3234341916-1215226667-347398184-15619"/>
  </w15:person>
  <w15:person w15:author="Chen, Christine">
    <w15:presenceInfo w15:providerId="None" w15:userId="Chen, Christ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revisionView w:markup="0"/>
  <w:trackRevisions/>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6EF"/>
    <w:rsid w:val="000025F8"/>
    <w:rsid w:val="00005666"/>
    <w:rsid w:val="0001200E"/>
    <w:rsid w:val="0001445F"/>
    <w:rsid w:val="00016FD6"/>
    <w:rsid w:val="00020B07"/>
    <w:rsid w:val="0003312A"/>
    <w:rsid w:val="00033B57"/>
    <w:rsid w:val="0003412A"/>
    <w:rsid w:val="00034379"/>
    <w:rsid w:val="00042954"/>
    <w:rsid w:val="00043FA5"/>
    <w:rsid w:val="00046DC6"/>
    <w:rsid w:val="00050B41"/>
    <w:rsid w:val="00054B06"/>
    <w:rsid w:val="000550F3"/>
    <w:rsid w:val="000569A3"/>
    <w:rsid w:val="000633E2"/>
    <w:rsid w:val="00064096"/>
    <w:rsid w:val="00072DD8"/>
    <w:rsid w:val="00073B83"/>
    <w:rsid w:val="00076DD0"/>
    <w:rsid w:val="00077B24"/>
    <w:rsid w:val="00081393"/>
    <w:rsid w:val="00081BF9"/>
    <w:rsid w:val="00084CD4"/>
    <w:rsid w:val="00094347"/>
    <w:rsid w:val="000A03DD"/>
    <w:rsid w:val="000A0D33"/>
    <w:rsid w:val="000A2B0A"/>
    <w:rsid w:val="000A3635"/>
    <w:rsid w:val="000A40A4"/>
    <w:rsid w:val="000A5389"/>
    <w:rsid w:val="000A69E6"/>
    <w:rsid w:val="000B0D37"/>
    <w:rsid w:val="000B187D"/>
    <w:rsid w:val="000B1D22"/>
    <w:rsid w:val="000B2E27"/>
    <w:rsid w:val="000B4786"/>
    <w:rsid w:val="000C03F8"/>
    <w:rsid w:val="000C04A1"/>
    <w:rsid w:val="000C0B22"/>
    <w:rsid w:val="000C2212"/>
    <w:rsid w:val="000D1227"/>
    <w:rsid w:val="000D3D58"/>
    <w:rsid w:val="000D7D6B"/>
    <w:rsid w:val="000E1589"/>
    <w:rsid w:val="000E2EE8"/>
    <w:rsid w:val="000E5BA7"/>
    <w:rsid w:val="000F2944"/>
    <w:rsid w:val="000F3E30"/>
    <w:rsid w:val="000F4214"/>
    <w:rsid w:val="000F44C9"/>
    <w:rsid w:val="000F6188"/>
    <w:rsid w:val="0010081C"/>
    <w:rsid w:val="00100EF0"/>
    <w:rsid w:val="00101870"/>
    <w:rsid w:val="00102860"/>
    <w:rsid w:val="00103E9D"/>
    <w:rsid w:val="00105631"/>
    <w:rsid w:val="0011130F"/>
    <w:rsid w:val="0011371E"/>
    <w:rsid w:val="00116F1E"/>
    <w:rsid w:val="00117181"/>
    <w:rsid w:val="00117443"/>
    <w:rsid w:val="00117D46"/>
    <w:rsid w:val="00120581"/>
    <w:rsid w:val="00120B27"/>
    <w:rsid w:val="00120C76"/>
    <w:rsid w:val="00122500"/>
    <w:rsid w:val="00125A6E"/>
    <w:rsid w:val="00127B16"/>
    <w:rsid w:val="00132174"/>
    <w:rsid w:val="00132C13"/>
    <w:rsid w:val="0014153C"/>
    <w:rsid w:val="00141CC0"/>
    <w:rsid w:val="0014399D"/>
    <w:rsid w:val="00146C30"/>
    <w:rsid w:val="00156180"/>
    <w:rsid w:val="0016196D"/>
    <w:rsid w:val="00163DC1"/>
    <w:rsid w:val="00164357"/>
    <w:rsid w:val="00170A59"/>
    <w:rsid w:val="00171C06"/>
    <w:rsid w:val="00171D89"/>
    <w:rsid w:val="0017378C"/>
    <w:rsid w:val="00175120"/>
    <w:rsid w:val="00175FB0"/>
    <w:rsid w:val="00176042"/>
    <w:rsid w:val="00177182"/>
    <w:rsid w:val="0018174F"/>
    <w:rsid w:val="0018198F"/>
    <w:rsid w:val="00181B2C"/>
    <w:rsid w:val="00181C0B"/>
    <w:rsid w:val="00181D71"/>
    <w:rsid w:val="00183C80"/>
    <w:rsid w:val="00187ACB"/>
    <w:rsid w:val="00196170"/>
    <w:rsid w:val="00197AC4"/>
    <w:rsid w:val="001A1CD4"/>
    <w:rsid w:val="001A589B"/>
    <w:rsid w:val="001A7C9F"/>
    <w:rsid w:val="001B07AF"/>
    <w:rsid w:val="001B7299"/>
    <w:rsid w:val="001C0B13"/>
    <w:rsid w:val="001C117A"/>
    <w:rsid w:val="001C2620"/>
    <w:rsid w:val="001C5A7B"/>
    <w:rsid w:val="001C7628"/>
    <w:rsid w:val="001D1BE9"/>
    <w:rsid w:val="001D20CC"/>
    <w:rsid w:val="001D5B0D"/>
    <w:rsid w:val="001D6790"/>
    <w:rsid w:val="001E1D95"/>
    <w:rsid w:val="001E43BF"/>
    <w:rsid w:val="001F0969"/>
    <w:rsid w:val="001F18B6"/>
    <w:rsid w:val="001F2D3C"/>
    <w:rsid w:val="001F3A55"/>
    <w:rsid w:val="001F6784"/>
    <w:rsid w:val="00200713"/>
    <w:rsid w:val="00200C57"/>
    <w:rsid w:val="002048C4"/>
    <w:rsid w:val="00204F1F"/>
    <w:rsid w:val="00205347"/>
    <w:rsid w:val="00207660"/>
    <w:rsid w:val="00207DAA"/>
    <w:rsid w:val="00211A2B"/>
    <w:rsid w:val="00211BEF"/>
    <w:rsid w:val="0021442A"/>
    <w:rsid w:val="00216833"/>
    <w:rsid w:val="002171B8"/>
    <w:rsid w:val="00220CC8"/>
    <w:rsid w:val="002217BE"/>
    <w:rsid w:val="00221FD7"/>
    <w:rsid w:val="0023027D"/>
    <w:rsid w:val="002334BC"/>
    <w:rsid w:val="00240AFF"/>
    <w:rsid w:val="00243753"/>
    <w:rsid w:val="00251B8D"/>
    <w:rsid w:val="0026162E"/>
    <w:rsid w:val="00267E86"/>
    <w:rsid w:val="002762F7"/>
    <w:rsid w:val="00283421"/>
    <w:rsid w:val="00286C71"/>
    <w:rsid w:val="00291422"/>
    <w:rsid w:val="00291CC5"/>
    <w:rsid w:val="00293378"/>
    <w:rsid w:val="00294119"/>
    <w:rsid w:val="002A2729"/>
    <w:rsid w:val="002A3623"/>
    <w:rsid w:val="002A4BC4"/>
    <w:rsid w:val="002B1474"/>
    <w:rsid w:val="002B4CF6"/>
    <w:rsid w:val="002B52AE"/>
    <w:rsid w:val="002B60D0"/>
    <w:rsid w:val="002C50D4"/>
    <w:rsid w:val="002D10F2"/>
    <w:rsid w:val="002E2DDE"/>
    <w:rsid w:val="002E3120"/>
    <w:rsid w:val="002F23A2"/>
    <w:rsid w:val="002F308B"/>
    <w:rsid w:val="002F665B"/>
    <w:rsid w:val="003011A7"/>
    <w:rsid w:val="003023DB"/>
    <w:rsid w:val="0030511B"/>
    <w:rsid w:val="003108D2"/>
    <w:rsid w:val="00311FFB"/>
    <w:rsid w:val="00313331"/>
    <w:rsid w:val="003153E5"/>
    <w:rsid w:val="00316646"/>
    <w:rsid w:val="0032054A"/>
    <w:rsid w:val="00325385"/>
    <w:rsid w:val="0032742E"/>
    <w:rsid w:val="00327993"/>
    <w:rsid w:val="00330FAA"/>
    <w:rsid w:val="00336454"/>
    <w:rsid w:val="00341475"/>
    <w:rsid w:val="00344615"/>
    <w:rsid w:val="003519F7"/>
    <w:rsid w:val="00360C2B"/>
    <w:rsid w:val="003633D5"/>
    <w:rsid w:val="00363683"/>
    <w:rsid w:val="003645C3"/>
    <w:rsid w:val="00366B8D"/>
    <w:rsid w:val="003756A4"/>
    <w:rsid w:val="00383B1B"/>
    <w:rsid w:val="00384782"/>
    <w:rsid w:val="00385846"/>
    <w:rsid w:val="0039121D"/>
    <w:rsid w:val="00391508"/>
    <w:rsid w:val="003948C6"/>
    <w:rsid w:val="003970D0"/>
    <w:rsid w:val="003A095A"/>
    <w:rsid w:val="003A4742"/>
    <w:rsid w:val="003A7545"/>
    <w:rsid w:val="003B03F4"/>
    <w:rsid w:val="003B16F3"/>
    <w:rsid w:val="003B1CA6"/>
    <w:rsid w:val="003C1580"/>
    <w:rsid w:val="003C1F8D"/>
    <w:rsid w:val="003C2688"/>
    <w:rsid w:val="003C3FFF"/>
    <w:rsid w:val="003C5651"/>
    <w:rsid w:val="003D0329"/>
    <w:rsid w:val="003E3EC0"/>
    <w:rsid w:val="003E503C"/>
    <w:rsid w:val="003F1734"/>
    <w:rsid w:val="003F59D5"/>
    <w:rsid w:val="0040573A"/>
    <w:rsid w:val="00412563"/>
    <w:rsid w:val="00420E56"/>
    <w:rsid w:val="00423D9B"/>
    <w:rsid w:val="00426221"/>
    <w:rsid w:val="00432579"/>
    <w:rsid w:val="00433897"/>
    <w:rsid w:val="00436CD6"/>
    <w:rsid w:val="004409A8"/>
    <w:rsid w:val="00445E81"/>
    <w:rsid w:val="00447041"/>
    <w:rsid w:val="00450539"/>
    <w:rsid w:val="0045144F"/>
    <w:rsid w:val="004523A1"/>
    <w:rsid w:val="00452705"/>
    <w:rsid w:val="00452AD2"/>
    <w:rsid w:val="00453BEE"/>
    <w:rsid w:val="00455BAD"/>
    <w:rsid w:val="004659C2"/>
    <w:rsid w:val="00466A2D"/>
    <w:rsid w:val="00475243"/>
    <w:rsid w:val="00475CFC"/>
    <w:rsid w:val="004765EE"/>
    <w:rsid w:val="004806CA"/>
    <w:rsid w:val="004807D5"/>
    <w:rsid w:val="004869A6"/>
    <w:rsid w:val="004916BC"/>
    <w:rsid w:val="00494799"/>
    <w:rsid w:val="00495222"/>
    <w:rsid w:val="00496DFB"/>
    <w:rsid w:val="00497589"/>
    <w:rsid w:val="004A1B42"/>
    <w:rsid w:val="004A367C"/>
    <w:rsid w:val="004B33CF"/>
    <w:rsid w:val="004B3C33"/>
    <w:rsid w:val="004B3DE2"/>
    <w:rsid w:val="004B7EDD"/>
    <w:rsid w:val="004C1FA2"/>
    <w:rsid w:val="004C62CF"/>
    <w:rsid w:val="004D2E5C"/>
    <w:rsid w:val="004D2E72"/>
    <w:rsid w:val="004D41A0"/>
    <w:rsid w:val="004E0243"/>
    <w:rsid w:val="004E3334"/>
    <w:rsid w:val="004E62BC"/>
    <w:rsid w:val="004F2FD7"/>
    <w:rsid w:val="00501ACA"/>
    <w:rsid w:val="005034FB"/>
    <w:rsid w:val="00506E53"/>
    <w:rsid w:val="005071C4"/>
    <w:rsid w:val="00510F87"/>
    <w:rsid w:val="00512772"/>
    <w:rsid w:val="00512F7B"/>
    <w:rsid w:val="00517E57"/>
    <w:rsid w:val="00523EE6"/>
    <w:rsid w:val="00524653"/>
    <w:rsid w:val="00526423"/>
    <w:rsid w:val="0053174F"/>
    <w:rsid w:val="005345B9"/>
    <w:rsid w:val="00537F51"/>
    <w:rsid w:val="0054084F"/>
    <w:rsid w:val="00544885"/>
    <w:rsid w:val="00554D89"/>
    <w:rsid w:val="00555D38"/>
    <w:rsid w:val="00560E2A"/>
    <w:rsid w:val="005626C3"/>
    <w:rsid w:val="0056324D"/>
    <w:rsid w:val="00567546"/>
    <w:rsid w:val="0056776D"/>
    <w:rsid w:val="0057126F"/>
    <w:rsid w:val="00572358"/>
    <w:rsid w:val="005765A7"/>
    <w:rsid w:val="00590309"/>
    <w:rsid w:val="00591CBC"/>
    <w:rsid w:val="00595284"/>
    <w:rsid w:val="00597C34"/>
    <w:rsid w:val="005A49EE"/>
    <w:rsid w:val="005A598B"/>
    <w:rsid w:val="005B1579"/>
    <w:rsid w:val="005B2B1B"/>
    <w:rsid w:val="005C019B"/>
    <w:rsid w:val="005C4349"/>
    <w:rsid w:val="005D1BB6"/>
    <w:rsid w:val="005D262F"/>
    <w:rsid w:val="005D79E5"/>
    <w:rsid w:val="005E3099"/>
    <w:rsid w:val="005E3324"/>
    <w:rsid w:val="005E3C17"/>
    <w:rsid w:val="0061659B"/>
    <w:rsid w:val="00621998"/>
    <w:rsid w:val="006235C5"/>
    <w:rsid w:val="006249FB"/>
    <w:rsid w:val="00636EAC"/>
    <w:rsid w:val="006377D2"/>
    <w:rsid w:val="0064228C"/>
    <w:rsid w:val="00645A9A"/>
    <w:rsid w:val="00645E69"/>
    <w:rsid w:val="00647E53"/>
    <w:rsid w:val="0065070A"/>
    <w:rsid w:val="00651CC9"/>
    <w:rsid w:val="006525C1"/>
    <w:rsid w:val="006675C7"/>
    <w:rsid w:val="006731BD"/>
    <w:rsid w:val="006750D6"/>
    <w:rsid w:val="006800F2"/>
    <w:rsid w:val="00682140"/>
    <w:rsid w:val="0068378D"/>
    <w:rsid w:val="006869E0"/>
    <w:rsid w:val="006943F7"/>
    <w:rsid w:val="006A0E15"/>
    <w:rsid w:val="006B06A1"/>
    <w:rsid w:val="006C08AB"/>
    <w:rsid w:val="006C2031"/>
    <w:rsid w:val="006C6634"/>
    <w:rsid w:val="006D3C6B"/>
    <w:rsid w:val="006D4B4C"/>
    <w:rsid w:val="006D5B0D"/>
    <w:rsid w:val="006D7A15"/>
    <w:rsid w:val="006E24FD"/>
    <w:rsid w:val="006F2030"/>
    <w:rsid w:val="006F489B"/>
    <w:rsid w:val="006F7D7B"/>
    <w:rsid w:val="007030A3"/>
    <w:rsid w:val="007040FB"/>
    <w:rsid w:val="007044FC"/>
    <w:rsid w:val="00716444"/>
    <w:rsid w:val="007228A8"/>
    <w:rsid w:val="00724C36"/>
    <w:rsid w:val="007253D3"/>
    <w:rsid w:val="00730691"/>
    <w:rsid w:val="0073213E"/>
    <w:rsid w:val="007327E9"/>
    <w:rsid w:val="00734F93"/>
    <w:rsid w:val="00753060"/>
    <w:rsid w:val="00754507"/>
    <w:rsid w:val="007646EE"/>
    <w:rsid w:val="00767B3D"/>
    <w:rsid w:val="007708FD"/>
    <w:rsid w:val="00772C7F"/>
    <w:rsid w:val="00773E9F"/>
    <w:rsid w:val="00777FAF"/>
    <w:rsid w:val="00786C66"/>
    <w:rsid w:val="007901EB"/>
    <w:rsid w:val="0079202F"/>
    <w:rsid w:val="007924B4"/>
    <w:rsid w:val="00792FA7"/>
    <w:rsid w:val="00797452"/>
    <w:rsid w:val="007A425D"/>
    <w:rsid w:val="007A7ABB"/>
    <w:rsid w:val="007B2278"/>
    <w:rsid w:val="007B5C4D"/>
    <w:rsid w:val="007B6950"/>
    <w:rsid w:val="007C1BB9"/>
    <w:rsid w:val="007C2DB2"/>
    <w:rsid w:val="007C44FE"/>
    <w:rsid w:val="007D0E76"/>
    <w:rsid w:val="007D215C"/>
    <w:rsid w:val="007D3C37"/>
    <w:rsid w:val="007D5D17"/>
    <w:rsid w:val="007E1A9F"/>
    <w:rsid w:val="007F2C31"/>
    <w:rsid w:val="007F46EE"/>
    <w:rsid w:val="007F787E"/>
    <w:rsid w:val="007F7CDD"/>
    <w:rsid w:val="00802D5D"/>
    <w:rsid w:val="0082000A"/>
    <w:rsid w:val="008231E4"/>
    <w:rsid w:val="00824FB9"/>
    <w:rsid w:val="00834D0B"/>
    <w:rsid w:val="00834E10"/>
    <w:rsid w:val="008461C9"/>
    <w:rsid w:val="00846EF9"/>
    <w:rsid w:val="00853B61"/>
    <w:rsid w:val="008718B7"/>
    <w:rsid w:val="00880062"/>
    <w:rsid w:val="008802C9"/>
    <w:rsid w:val="00880F80"/>
    <w:rsid w:val="008819B3"/>
    <w:rsid w:val="00882344"/>
    <w:rsid w:val="00884B4B"/>
    <w:rsid w:val="00886745"/>
    <w:rsid w:val="00886F98"/>
    <w:rsid w:val="00890982"/>
    <w:rsid w:val="00897364"/>
    <w:rsid w:val="008A76EF"/>
    <w:rsid w:val="008B0B97"/>
    <w:rsid w:val="008B56CC"/>
    <w:rsid w:val="008C2E7A"/>
    <w:rsid w:val="008C544E"/>
    <w:rsid w:val="008C5C39"/>
    <w:rsid w:val="008C767F"/>
    <w:rsid w:val="008D7C24"/>
    <w:rsid w:val="008E0C94"/>
    <w:rsid w:val="008F3C00"/>
    <w:rsid w:val="008F468D"/>
    <w:rsid w:val="008F5573"/>
    <w:rsid w:val="008F6158"/>
    <w:rsid w:val="00902B59"/>
    <w:rsid w:val="00904F2F"/>
    <w:rsid w:val="00905C62"/>
    <w:rsid w:val="0091261C"/>
    <w:rsid w:val="00913CFE"/>
    <w:rsid w:val="0091453C"/>
    <w:rsid w:val="00915E5E"/>
    <w:rsid w:val="00920BB5"/>
    <w:rsid w:val="00921E0E"/>
    <w:rsid w:val="00926241"/>
    <w:rsid w:val="009263D6"/>
    <w:rsid w:val="009270AE"/>
    <w:rsid w:val="009317AA"/>
    <w:rsid w:val="00932FC4"/>
    <w:rsid w:val="00933577"/>
    <w:rsid w:val="00934CF1"/>
    <w:rsid w:val="00934EF1"/>
    <w:rsid w:val="00937C09"/>
    <w:rsid w:val="00941995"/>
    <w:rsid w:val="0094754C"/>
    <w:rsid w:val="00965C41"/>
    <w:rsid w:val="009749FE"/>
    <w:rsid w:val="009774F0"/>
    <w:rsid w:val="00981F82"/>
    <w:rsid w:val="00985318"/>
    <w:rsid w:val="009857C9"/>
    <w:rsid w:val="00987957"/>
    <w:rsid w:val="00995A7D"/>
    <w:rsid w:val="009964B8"/>
    <w:rsid w:val="009A167B"/>
    <w:rsid w:val="009B03A5"/>
    <w:rsid w:val="009B0B9F"/>
    <w:rsid w:val="009B5A50"/>
    <w:rsid w:val="009B62F4"/>
    <w:rsid w:val="009C0896"/>
    <w:rsid w:val="009C2839"/>
    <w:rsid w:val="009C3EB5"/>
    <w:rsid w:val="009C3F38"/>
    <w:rsid w:val="009C5CEB"/>
    <w:rsid w:val="009C7BE7"/>
    <w:rsid w:val="009D1036"/>
    <w:rsid w:val="009D167B"/>
    <w:rsid w:val="009D3718"/>
    <w:rsid w:val="009D7CFF"/>
    <w:rsid w:val="009E21E5"/>
    <w:rsid w:val="009E2E87"/>
    <w:rsid w:val="009E3F2D"/>
    <w:rsid w:val="009E77DE"/>
    <w:rsid w:val="009F43B0"/>
    <w:rsid w:val="009F657F"/>
    <w:rsid w:val="00A04C14"/>
    <w:rsid w:val="00A070FE"/>
    <w:rsid w:val="00A07145"/>
    <w:rsid w:val="00A103DF"/>
    <w:rsid w:val="00A15859"/>
    <w:rsid w:val="00A165EE"/>
    <w:rsid w:val="00A21948"/>
    <w:rsid w:val="00A24327"/>
    <w:rsid w:val="00A246F2"/>
    <w:rsid w:val="00A258E1"/>
    <w:rsid w:val="00A25AB2"/>
    <w:rsid w:val="00A31025"/>
    <w:rsid w:val="00A41F85"/>
    <w:rsid w:val="00A436FB"/>
    <w:rsid w:val="00A45B03"/>
    <w:rsid w:val="00A46D0B"/>
    <w:rsid w:val="00A604BD"/>
    <w:rsid w:val="00A66D39"/>
    <w:rsid w:val="00A67C27"/>
    <w:rsid w:val="00A75713"/>
    <w:rsid w:val="00A75D0D"/>
    <w:rsid w:val="00A779A8"/>
    <w:rsid w:val="00A80411"/>
    <w:rsid w:val="00A82A21"/>
    <w:rsid w:val="00A86510"/>
    <w:rsid w:val="00A91562"/>
    <w:rsid w:val="00A9242F"/>
    <w:rsid w:val="00A92539"/>
    <w:rsid w:val="00AA2D18"/>
    <w:rsid w:val="00AA4C7C"/>
    <w:rsid w:val="00AA5D1F"/>
    <w:rsid w:val="00AB32BD"/>
    <w:rsid w:val="00AB37DF"/>
    <w:rsid w:val="00AB4F9E"/>
    <w:rsid w:val="00AC10BB"/>
    <w:rsid w:val="00AC12FB"/>
    <w:rsid w:val="00AC154D"/>
    <w:rsid w:val="00AD1EDF"/>
    <w:rsid w:val="00AE1D5F"/>
    <w:rsid w:val="00AE3B99"/>
    <w:rsid w:val="00AE45A3"/>
    <w:rsid w:val="00AE4DB3"/>
    <w:rsid w:val="00AE66A4"/>
    <w:rsid w:val="00AE6728"/>
    <w:rsid w:val="00AF1161"/>
    <w:rsid w:val="00AF1E6B"/>
    <w:rsid w:val="00AF2F30"/>
    <w:rsid w:val="00AF4BB6"/>
    <w:rsid w:val="00AF5027"/>
    <w:rsid w:val="00AF62F1"/>
    <w:rsid w:val="00B00AB6"/>
    <w:rsid w:val="00B05276"/>
    <w:rsid w:val="00B05A19"/>
    <w:rsid w:val="00B064F3"/>
    <w:rsid w:val="00B13711"/>
    <w:rsid w:val="00B1772A"/>
    <w:rsid w:val="00B17FF9"/>
    <w:rsid w:val="00B22658"/>
    <w:rsid w:val="00B317D0"/>
    <w:rsid w:val="00B337BC"/>
    <w:rsid w:val="00B34F03"/>
    <w:rsid w:val="00B37A0C"/>
    <w:rsid w:val="00B407A2"/>
    <w:rsid w:val="00B41BB7"/>
    <w:rsid w:val="00B50291"/>
    <w:rsid w:val="00B50F61"/>
    <w:rsid w:val="00B60158"/>
    <w:rsid w:val="00B6184D"/>
    <w:rsid w:val="00B640E1"/>
    <w:rsid w:val="00B66FB0"/>
    <w:rsid w:val="00B70665"/>
    <w:rsid w:val="00B71F4E"/>
    <w:rsid w:val="00B74B1E"/>
    <w:rsid w:val="00B77139"/>
    <w:rsid w:val="00B80F91"/>
    <w:rsid w:val="00B81647"/>
    <w:rsid w:val="00B871B9"/>
    <w:rsid w:val="00B937E6"/>
    <w:rsid w:val="00BA0635"/>
    <w:rsid w:val="00BA3876"/>
    <w:rsid w:val="00BA4FBE"/>
    <w:rsid w:val="00BB03E1"/>
    <w:rsid w:val="00BC2005"/>
    <w:rsid w:val="00BC26AC"/>
    <w:rsid w:val="00BD2093"/>
    <w:rsid w:val="00BD4E69"/>
    <w:rsid w:val="00BD5532"/>
    <w:rsid w:val="00BD56C3"/>
    <w:rsid w:val="00BD587A"/>
    <w:rsid w:val="00BE1F4E"/>
    <w:rsid w:val="00BE2B1C"/>
    <w:rsid w:val="00BE4D4C"/>
    <w:rsid w:val="00BE604C"/>
    <w:rsid w:val="00BF2288"/>
    <w:rsid w:val="00BF4087"/>
    <w:rsid w:val="00BF464A"/>
    <w:rsid w:val="00BF47F5"/>
    <w:rsid w:val="00BF5456"/>
    <w:rsid w:val="00C01752"/>
    <w:rsid w:val="00C026CB"/>
    <w:rsid w:val="00C05A77"/>
    <w:rsid w:val="00C23ACA"/>
    <w:rsid w:val="00C27A1B"/>
    <w:rsid w:val="00C27B10"/>
    <w:rsid w:val="00C32929"/>
    <w:rsid w:val="00C356C2"/>
    <w:rsid w:val="00C414FB"/>
    <w:rsid w:val="00C431CF"/>
    <w:rsid w:val="00C44DC7"/>
    <w:rsid w:val="00C4743D"/>
    <w:rsid w:val="00C476EC"/>
    <w:rsid w:val="00C51147"/>
    <w:rsid w:val="00C51AEC"/>
    <w:rsid w:val="00C52358"/>
    <w:rsid w:val="00C54E3A"/>
    <w:rsid w:val="00C5628B"/>
    <w:rsid w:val="00C718C1"/>
    <w:rsid w:val="00C73E95"/>
    <w:rsid w:val="00C74B7D"/>
    <w:rsid w:val="00C75FD2"/>
    <w:rsid w:val="00C80C10"/>
    <w:rsid w:val="00C90A23"/>
    <w:rsid w:val="00C919C4"/>
    <w:rsid w:val="00C948E5"/>
    <w:rsid w:val="00CA150A"/>
    <w:rsid w:val="00CA3F6E"/>
    <w:rsid w:val="00CA46E6"/>
    <w:rsid w:val="00CA4A10"/>
    <w:rsid w:val="00CB1768"/>
    <w:rsid w:val="00CB4FDF"/>
    <w:rsid w:val="00CB742C"/>
    <w:rsid w:val="00CC781B"/>
    <w:rsid w:val="00CD0012"/>
    <w:rsid w:val="00CD0C13"/>
    <w:rsid w:val="00CD5ACA"/>
    <w:rsid w:val="00CD5EB2"/>
    <w:rsid w:val="00CD78CE"/>
    <w:rsid w:val="00CD7E21"/>
    <w:rsid w:val="00CE0E49"/>
    <w:rsid w:val="00CE357B"/>
    <w:rsid w:val="00CF2E1F"/>
    <w:rsid w:val="00CF3D77"/>
    <w:rsid w:val="00CF4932"/>
    <w:rsid w:val="00D056BC"/>
    <w:rsid w:val="00D1068D"/>
    <w:rsid w:val="00D131AF"/>
    <w:rsid w:val="00D1555A"/>
    <w:rsid w:val="00D16098"/>
    <w:rsid w:val="00D26A7D"/>
    <w:rsid w:val="00D27992"/>
    <w:rsid w:val="00D332CF"/>
    <w:rsid w:val="00D40651"/>
    <w:rsid w:val="00D42A76"/>
    <w:rsid w:val="00D42C77"/>
    <w:rsid w:val="00D468E3"/>
    <w:rsid w:val="00D50543"/>
    <w:rsid w:val="00D5331D"/>
    <w:rsid w:val="00D645C0"/>
    <w:rsid w:val="00D67FCF"/>
    <w:rsid w:val="00D75F28"/>
    <w:rsid w:val="00D85391"/>
    <w:rsid w:val="00D8543F"/>
    <w:rsid w:val="00D9425B"/>
    <w:rsid w:val="00DB0E4D"/>
    <w:rsid w:val="00DB10C6"/>
    <w:rsid w:val="00DB327B"/>
    <w:rsid w:val="00DB3441"/>
    <w:rsid w:val="00DB35CE"/>
    <w:rsid w:val="00DC3CD1"/>
    <w:rsid w:val="00DC5001"/>
    <w:rsid w:val="00DC7CE4"/>
    <w:rsid w:val="00DD7C2B"/>
    <w:rsid w:val="00DE0C9B"/>
    <w:rsid w:val="00DE3A30"/>
    <w:rsid w:val="00DE40EE"/>
    <w:rsid w:val="00DE748A"/>
    <w:rsid w:val="00DF535B"/>
    <w:rsid w:val="00DF55E4"/>
    <w:rsid w:val="00DF6369"/>
    <w:rsid w:val="00DF7223"/>
    <w:rsid w:val="00E0126F"/>
    <w:rsid w:val="00E029D5"/>
    <w:rsid w:val="00E02D44"/>
    <w:rsid w:val="00E03A22"/>
    <w:rsid w:val="00E03FF5"/>
    <w:rsid w:val="00E049AB"/>
    <w:rsid w:val="00E070D7"/>
    <w:rsid w:val="00E148C0"/>
    <w:rsid w:val="00E14D33"/>
    <w:rsid w:val="00E178A0"/>
    <w:rsid w:val="00E205EB"/>
    <w:rsid w:val="00E214FA"/>
    <w:rsid w:val="00E2165A"/>
    <w:rsid w:val="00E225FE"/>
    <w:rsid w:val="00E24542"/>
    <w:rsid w:val="00E2786D"/>
    <w:rsid w:val="00E3345D"/>
    <w:rsid w:val="00E34080"/>
    <w:rsid w:val="00E343FF"/>
    <w:rsid w:val="00E34416"/>
    <w:rsid w:val="00E36692"/>
    <w:rsid w:val="00E42EE3"/>
    <w:rsid w:val="00E43265"/>
    <w:rsid w:val="00E46188"/>
    <w:rsid w:val="00E54E7A"/>
    <w:rsid w:val="00E60BE3"/>
    <w:rsid w:val="00E655CD"/>
    <w:rsid w:val="00E6688E"/>
    <w:rsid w:val="00E77BD8"/>
    <w:rsid w:val="00E8250D"/>
    <w:rsid w:val="00E86BBF"/>
    <w:rsid w:val="00E8714F"/>
    <w:rsid w:val="00E96427"/>
    <w:rsid w:val="00EA70CE"/>
    <w:rsid w:val="00EB082B"/>
    <w:rsid w:val="00EB17ED"/>
    <w:rsid w:val="00ED597D"/>
    <w:rsid w:val="00EE4280"/>
    <w:rsid w:val="00EE6F73"/>
    <w:rsid w:val="00EF0415"/>
    <w:rsid w:val="00EF2A5B"/>
    <w:rsid w:val="00EF3FD1"/>
    <w:rsid w:val="00EF47BC"/>
    <w:rsid w:val="00F00C9E"/>
    <w:rsid w:val="00F01BA3"/>
    <w:rsid w:val="00F11EE5"/>
    <w:rsid w:val="00F1403F"/>
    <w:rsid w:val="00F169A2"/>
    <w:rsid w:val="00F16FD4"/>
    <w:rsid w:val="00F34500"/>
    <w:rsid w:val="00F360B4"/>
    <w:rsid w:val="00F45651"/>
    <w:rsid w:val="00F505C6"/>
    <w:rsid w:val="00F5345C"/>
    <w:rsid w:val="00F537D6"/>
    <w:rsid w:val="00F54264"/>
    <w:rsid w:val="00F545AE"/>
    <w:rsid w:val="00F561D3"/>
    <w:rsid w:val="00F562B8"/>
    <w:rsid w:val="00F618EB"/>
    <w:rsid w:val="00F80AA0"/>
    <w:rsid w:val="00F8501F"/>
    <w:rsid w:val="00F86A8F"/>
    <w:rsid w:val="00F90C7A"/>
    <w:rsid w:val="00F9696E"/>
    <w:rsid w:val="00FA2720"/>
    <w:rsid w:val="00FA2FAF"/>
    <w:rsid w:val="00FA3486"/>
    <w:rsid w:val="00FB129B"/>
    <w:rsid w:val="00FB3EC6"/>
    <w:rsid w:val="00FB7244"/>
    <w:rsid w:val="00FB77DB"/>
    <w:rsid w:val="00FC032D"/>
    <w:rsid w:val="00FC0BC6"/>
    <w:rsid w:val="00FC38E9"/>
    <w:rsid w:val="00FC6C16"/>
    <w:rsid w:val="00FD154A"/>
    <w:rsid w:val="00FD47C2"/>
    <w:rsid w:val="00FD749C"/>
    <w:rsid w:val="00FE02B7"/>
    <w:rsid w:val="00FE09B0"/>
    <w:rsid w:val="00FE0A59"/>
    <w:rsid w:val="00FE1864"/>
    <w:rsid w:val="00FE6562"/>
    <w:rsid w:val="00FF3A46"/>
    <w:rsid w:val="00FF4630"/>
    <w:rsid w:val="00FF5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91CC048"/>
  <w15:docId w15:val="{AF647452-C04A-4F8F-B62B-15E4F15DF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sz w:val="22"/>
        <w:szCs w:val="24"/>
        <w:lang w:val="en-US" w:eastAsia="en-US" w:bidi="ar-SA"/>
      </w:rPr>
    </w:rPrDefault>
    <w:pPrDefault>
      <w:pPr>
        <w:spacing w:line="240" w:lineRule="atLeast"/>
        <w:ind w:left="360" w:right="-29" w:hanging="360"/>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6EF"/>
    <w:pPr>
      <w:spacing w:line="240" w:lineRule="auto"/>
      <w:ind w:left="0" w:firstLine="0"/>
      <w:jc w:val="both"/>
    </w:pPr>
    <w:rPr>
      <w:rFonts w:asciiTheme="minorHAnsi" w:hAnsiTheme="minorHAnsi"/>
      <w:szCs w:val="22"/>
      <w:lang w:eastAsia="zh-CN"/>
    </w:rPr>
  </w:style>
  <w:style w:type="paragraph" w:styleId="Heading1">
    <w:name w:val="heading 1"/>
    <w:basedOn w:val="Normal"/>
    <w:next w:val="Normal"/>
    <w:link w:val="Heading1Char"/>
    <w:uiPriority w:val="9"/>
    <w:rsid w:val="005D1BB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5D1B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B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D1BB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D1BB6"/>
    <w:pPr>
      <w:pBdr>
        <w:bottom w:val="single" w:sz="8" w:space="4" w:color="C00000"/>
      </w:pBdr>
      <w:spacing w:after="300"/>
      <w:contextualSpacing/>
    </w:pPr>
    <w:rPr>
      <w:rFonts w:asciiTheme="majorHAnsi" w:eastAsiaTheme="majorEastAsia" w:hAnsiTheme="majorHAnsi" w:cstheme="majorBidi"/>
      <w:color w:val="C00000"/>
      <w:spacing w:val="5"/>
      <w:kern w:val="28"/>
      <w:sz w:val="52"/>
      <w:szCs w:val="52"/>
    </w:rPr>
  </w:style>
  <w:style w:type="character" w:customStyle="1" w:styleId="TitleChar">
    <w:name w:val="Title Char"/>
    <w:basedOn w:val="DefaultParagraphFont"/>
    <w:link w:val="Title"/>
    <w:uiPriority w:val="10"/>
    <w:rsid w:val="005D1BB6"/>
    <w:rPr>
      <w:rFonts w:asciiTheme="majorHAnsi" w:eastAsiaTheme="majorEastAsia" w:hAnsiTheme="majorHAnsi" w:cstheme="majorBidi"/>
      <w:color w:val="C00000"/>
      <w:spacing w:val="5"/>
      <w:kern w:val="28"/>
      <w:sz w:val="52"/>
      <w:szCs w:val="52"/>
    </w:rPr>
  </w:style>
  <w:style w:type="paragraph" w:customStyle="1" w:styleId="Level1">
    <w:name w:val="Level_1"/>
    <w:basedOn w:val="Heading1"/>
    <w:link w:val="Level1Char"/>
    <w:qFormat/>
    <w:rsid w:val="005D1BB6"/>
    <w:pPr>
      <w:keepLines w:val="0"/>
      <w:numPr>
        <w:numId w:val="16"/>
      </w:numPr>
      <w:pBdr>
        <w:bottom w:val="single" w:sz="4" w:space="1" w:color="C00000"/>
      </w:pBdr>
      <w:spacing w:before="0" w:after="240"/>
    </w:pPr>
    <w:rPr>
      <w:rFonts w:asciiTheme="minorHAnsi" w:eastAsiaTheme="minorEastAsia" w:hAnsiTheme="minorHAnsi" w:cs="Times New Roman"/>
      <w:bCs w:val="0"/>
      <w:color w:val="C00000"/>
      <w:kern w:val="28"/>
      <w:sz w:val="32"/>
      <w:szCs w:val="32"/>
    </w:rPr>
  </w:style>
  <w:style w:type="character" w:customStyle="1" w:styleId="Level1Char">
    <w:name w:val="Level_1 Char"/>
    <w:basedOn w:val="DefaultParagraphFont"/>
    <w:link w:val="Level1"/>
    <w:rsid w:val="005D1BB6"/>
    <w:rPr>
      <w:rFonts w:asciiTheme="minorHAnsi" w:hAnsiTheme="minorHAnsi"/>
      <w:b/>
      <w:color w:val="C00000"/>
      <w:kern w:val="28"/>
      <w:sz w:val="32"/>
      <w:szCs w:val="32"/>
    </w:rPr>
  </w:style>
  <w:style w:type="paragraph" w:customStyle="1" w:styleId="Level2">
    <w:name w:val="Level_2"/>
    <w:basedOn w:val="Heading2"/>
    <w:link w:val="Level2Char"/>
    <w:qFormat/>
    <w:rsid w:val="005D1BB6"/>
    <w:pPr>
      <w:keepLines w:val="0"/>
      <w:numPr>
        <w:ilvl w:val="1"/>
        <w:numId w:val="16"/>
      </w:numPr>
      <w:spacing w:before="0" w:after="240"/>
    </w:pPr>
    <w:rPr>
      <w:rFonts w:asciiTheme="minorHAnsi" w:eastAsiaTheme="minorEastAsia" w:hAnsiTheme="minorHAnsi" w:cs="Times New Roman"/>
      <w:bCs w:val="0"/>
      <w:color w:val="auto"/>
      <w:kern w:val="28"/>
      <w:sz w:val="28"/>
      <w:szCs w:val="28"/>
    </w:rPr>
  </w:style>
  <w:style w:type="character" w:customStyle="1" w:styleId="Level2Char">
    <w:name w:val="Level_2 Char"/>
    <w:basedOn w:val="DefaultParagraphFont"/>
    <w:link w:val="Level2"/>
    <w:rsid w:val="005D1BB6"/>
    <w:rPr>
      <w:rFonts w:asciiTheme="minorHAnsi" w:hAnsiTheme="minorHAnsi"/>
      <w:b/>
      <w:kern w:val="28"/>
      <w:sz w:val="28"/>
      <w:szCs w:val="28"/>
      <w:lang w:eastAsia="zh-CN"/>
    </w:rPr>
  </w:style>
  <w:style w:type="paragraph" w:customStyle="1" w:styleId="Level3">
    <w:name w:val="Level_3"/>
    <w:basedOn w:val="Level2"/>
    <w:link w:val="Level3Char"/>
    <w:qFormat/>
    <w:rsid w:val="005D1BB6"/>
    <w:pPr>
      <w:numPr>
        <w:ilvl w:val="2"/>
      </w:numPr>
      <w:spacing w:before="240"/>
      <w:outlineLvl w:val="2"/>
    </w:pPr>
  </w:style>
  <w:style w:type="character" w:customStyle="1" w:styleId="Level3Char">
    <w:name w:val="Level_3 Char"/>
    <w:basedOn w:val="Level2Char"/>
    <w:link w:val="Level3"/>
    <w:rsid w:val="005D1BB6"/>
    <w:rPr>
      <w:rFonts w:asciiTheme="minorHAnsi" w:hAnsiTheme="minorHAnsi"/>
      <w:b/>
      <w:kern w:val="28"/>
      <w:sz w:val="28"/>
      <w:szCs w:val="28"/>
      <w:lang w:eastAsia="zh-CN"/>
    </w:rPr>
  </w:style>
  <w:style w:type="paragraph" w:customStyle="1" w:styleId="Level4">
    <w:name w:val="Level_4"/>
    <w:basedOn w:val="ListParagraph"/>
    <w:link w:val="Level4Char"/>
    <w:qFormat/>
    <w:rsid w:val="00FA2720"/>
    <w:pPr>
      <w:numPr>
        <w:ilvl w:val="3"/>
        <w:numId w:val="16"/>
      </w:numPr>
    </w:pPr>
  </w:style>
  <w:style w:type="character" w:customStyle="1" w:styleId="Level4Char">
    <w:name w:val="Level_4 Char"/>
    <w:link w:val="Level4"/>
    <w:rsid w:val="00FA2720"/>
    <w:rPr>
      <w:rFonts w:asciiTheme="minorHAnsi" w:hAnsiTheme="minorHAnsi"/>
      <w:szCs w:val="22"/>
      <w:lang w:eastAsia="zh-CN"/>
    </w:rPr>
  </w:style>
  <w:style w:type="paragraph" w:customStyle="1" w:styleId="bulletnewstyle">
    <w:name w:val="bullet new style"/>
    <w:basedOn w:val="ListParagraph"/>
    <w:link w:val="bulletnewstyleChar"/>
    <w:qFormat/>
    <w:rsid w:val="005D1BB6"/>
    <w:pPr>
      <w:spacing w:after="120" w:line="230" w:lineRule="auto"/>
      <w:ind w:right="0" w:hanging="360"/>
      <w:contextualSpacing w:val="0"/>
    </w:pPr>
    <w:rPr>
      <w:rFonts w:eastAsia="宋体" w:cs="Arial"/>
    </w:rPr>
  </w:style>
  <w:style w:type="paragraph" w:styleId="ListParagraph">
    <w:name w:val="List Paragraph"/>
    <w:basedOn w:val="Normal"/>
    <w:link w:val="ListParagraphChar"/>
    <w:uiPriority w:val="34"/>
    <w:qFormat/>
    <w:rsid w:val="005D1BB6"/>
    <w:pPr>
      <w:ind w:left="720"/>
      <w:contextualSpacing/>
    </w:pPr>
  </w:style>
  <w:style w:type="character" w:customStyle="1" w:styleId="ListParagraphChar">
    <w:name w:val="List Paragraph Char"/>
    <w:link w:val="ListParagraph"/>
    <w:uiPriority w:val="34"/>
    <w:rsid w:val="008A76EF"/>
    <w:rPr>
      <w:rFonts w:ascii="Arial" w:hAnsi="Arial"/>
      <w:lang w:eastAsia="zh-CN"/>
    </w:rPr>
  </w:style>
  <w:style w:type="character" w:customStyle="1" w:styleId="bulletnewstyleChar">
    <w:name w:val="bullet new style Char"/>
    <w:link w:val="bulletnewstyle"/>
    <w:rsid w:val="005D1BB6"/>
    <w:rPr>
      <w:rFonts w:ascii="Arial" w:eastAsia="宋体" w:hAnsi="Arial" w:cs="Arial"/>
      <w:sz w:val="24"/>
      <w:szCs w:val="24"/>
    </w:rPr>
  </w:style>
  <w:style w:type="paragraph" w:customStyle="1" w:styleId="mainbody1">
    <w:name w:val="mainbody1"/>
    <w:basedOn w:val="Normal"/>
    <w:link w:val="mainbody1Char"/>
    <w:qFormat/>
    <w:rsid w:val="005D1BB6"/>
    <w:pPr>
      <w:autoSpaceDE w:val="0"/>
      <w:autoSpaceDN w:val="0"/>
      <w:adjustRightInd w:val="0"/>
      <w:spacing w:before="240" w:after="200" w:line="276" w:lineRule="auto"/>
      <w:ind w:right="0"/>
      <w:textAlignment w:val="center"/>
    </w:pPr>
    <w:rPr>
      <w:rFonts w:eastAsia="宋体" w:cs="Arial"/>
      <w:szCs w:val="20"/>
    </w:rPr>
  </w:style>
  <w:style w:type="character" w:customStyle="1" w:styleId="mainbody1Char">
    <w:name w:val="mainbody1 Char"/>
    <w:link w:val="mainbody1"/>
    <w:rsid w:val="005D1BB6"/>
    <w:rPr>
      <w:rFonts w:ascii="Arial" w:eastAsia="宋体" w:hAnsi="Arial" w:cs="Arial"/>
      <w:sz w:val="22"/>
    </w:rPr>
  </w:style>
  <w:style w:type="paragraph" w:styleId="Caption">
    <w:name w:val="caption"/>
    <w:basedOn w:val="Normal"/>
    <w:next w:val="Normal"/>
    <w:uiPriority w:val="35"/>
    <w:unhideWhenUsed/>
    <w:qFormat/>
    <w:rsid w:val="005D1BB6"/>
    <w:pPr>
      <w:spacing w:after="200"/>
    </w:pPr>
    <w:rPr>
      <w:b/>
      <w:bCs/>
      <w:color w:val="4F81BD" w:themeColor="accent1"/>
      <w:sz w:val="18"/>
      <w:szCs w:val="18"/>
    </w:rPr>
  </w:style>
  <w:style w:type="paragraph" w:styleId="Subtitle">
    <w:name w:val="Subtitle"/>
    <w:aliases w:val="Level_5,Subtitle_S"/>
    <w:basedOn w:val="Level4"/>
    <w:link w:val="SubtitleChar"/>
    <w:uiPriority w:val="11"/>
    <w:qFormat/>
    <w:rsid w:val="005D1BB6"/>
    <w:pPr>
      <w:numPr>
        <w:ilvl w:val="4"/>
      </w:numPr>
      <w:outlineLvl w:val="4"/>
    </w:pPr>
  </w:style>
  <w:style w:type="character" w:customStyle="1" w:styleId="SubtitleChar">
    <w:name w:val="Subtitle Char"/>
    <w:aliases w:val="Level_5 Char,Subtitle_S Char"/>
    <w:basedOn w:val="DefaultParagraphFont"/>
    <w:link w:val="Subtitle"/>
    <w:rsid w:val="005D1BB6"/>
    <w:rPr>
      <w:rFonts w:asciiTheme="minorHAnsi" w:hAnsiTheme="minorHAnsi"/>
      <w:b/>
      <w:kern w:val="28"/>
      <w:sz w:val="28"/>
      <w:szCs w:val="28"/>
    </w:rPr>
  </w:style>
  <w:style w:type="paragraph" w:styleId="NoSpacing">
    <w:name w:val="No Spacing"/>
    <w:basedOn w:val="Normal"/>
    <w:link w:val="NoSpacingChar"/>
    <w:uiPriority w:val="1"/>
    <w:qFormat/>
    <w:rsid w:val="005D1BB6"/>
    <w:pPr>
      <w:ind w:right="0"/>
    </w:pPr>
    <w:rPr>
      <w:rFonts w:ascii="Calibri" w:eastAsia="宋体" w:hAnsi="Calibri"/>
      <w:szCs w:val="20"/>
    </w:rPr>
  </w:style>
  <w:style w:type="character" w:customStyle="1" w:styleId="NoSpacingChar">
    <w:name w:val="No Spacing Char"/>
    <w:basedOn w:val="DefaultParagraphFont"/>
    <w:link w:val="NoSpacing"/>
    <w:uiPriority w:val="1"/>
    <w:rsid w:val="005D1BB6"/>
    <w:rPr>
      <w:rFonts w:ascii="Calibri" w:eastAsia="宋体" w:hAnsi="Calibri"/>
      <w:sz w:val="22"/>
    </w:rPr>
  </w:style>
  <w:style w:type="character" w:styleId="SubtleEmphasis">
    <w:name w:val="Subtle Emphasis"/>
    <w:basedOn w:val="DefaultParagraphFont"/>
    <w:uiPriority w:val="19"/>
    <w:qFormat/>
    <w:rsid w:val="005D1BB6"/>
    <w:rPr>
      <w:i/>
      <w:iCs/>
      <w:color w:val="808080" w:themeColor="text1" w:themeTint="7F"/>
    </w:rPr>
  </w:style>
  <w:style w:type="paragraph" w:styleId="TOCHeading">
    <w:name w:val="TOC Heading"/>
    <w:basedOn w:val="Heading1"/>
    <w:next w:val="Normal"/>
    <w:uiPriority w:val="39"/>
    <w:unhideWhenUsed/>
    <w:qFormat/>
    <w:rsid w:val="005D1BB6"/>
    <w:pPr>
      <w:ind w:left="360" w:hanging="360"/>
      <w:outlineLvl w:val="9"/>
    </w:pPr>
  </w:style>
  <w:style w:type="paragraph" w:styleId="TOC2">
    <w:name w:val="toc 2"/>
    <w:basedOn w:val="Normal"/>
    <w:next w:val="Normal"/>
    <w:autoRedefine/>
    <w:uiPriority w:val="39"/>
    <w:unhideWhenUsed/>
    <w:rsid w:val="008A76EF"/>
    <w:pPr>
      <w:spacing w:after="100"/>
      <w:ind w:left="220"/>
    </w:pPr>
  </w:style>
  <w:style w:type="paragraph" w:styleId="Footer">
    <w:name w:val="footer"/>
    <w:basedOn w:val="Normal"/>
    <w:link w:val="FooterChar"/>
    <w:uiPriority w:val="99"/>
    <w:rsid w:val="008A76EF"/>
    <w:pPr>
      <w:tabs>
        <w:tab w:val="right" w:pos="10080"/>
      </w:tabs>
      <w:autoSpaceDE w:val="0"/>
      <w:autoSpaceDN w:val="0"/>
      <w:adjustRightInd w:val="0"/>
      <w:spacing w:after="120"/>
      <w:ind w:right="0"/>
      <w:textAlignment w:val="center"/>
    </w:pPr>
    <w:rPr>
      <w:rFonts w:ascii="Calibri" w:hAnsi="Calibri" w:cs="HelveticaLT"/>
      <w:sz w:val="14"/>
    </w:rPr>
  </w:style>
  <w:style w:type="character" w:customStyle="1" w:styleId="FooterChar">
    <w:name w:val="Footer Char"/>
    <w:basedOn w:val="DefaultParagraphFont"/>
    <w:link w:val="Footer"/>
    <w:uiPriority w:val="99"/>
    <w:rsid w:val="008A76EF"/>
    <w:rPr>
      <w:rFonts w:cs="HelveticaLT"/>
      <w:sz w:val="14"/>
      <w:lang w:eastAsia="zh-CN"/>
    </w:rPr>
  </w:style>
  <w:style w:type="paragraph" w:styleId="Header">
    <w:name w:val="header"/>
    <w:basedOn w:val="Normal"/>
    <w:link w:val="HeaderChar"/>
    <w:uiPriority w:val="99"/>
    <w:semiHidden/>
    <w:rsid w:val="008A76EF"/>
    <w:pPr>
      <w:tabs>
        <w:tab w:val="left" w:pos="6840"/>
        <w:tab w:val="right" w:pos="9360"/>
      </w:tabs>
      <w:ind w:right="0"/>
    </w:pPr>
    <w:rPr>
      <w:rFonts w:ascii="Calibri" w:hAnsi="Calibri"/>
      <w:sz w:val="20"/>
    </w:rPr>
  </w:style>
  <w:style w:type="character" w:customStyle="1" w:styleId="HeaderChar">
    <w:name w:val="Header Char"/>
    <w:basedOn w:val="DefaultParagraphFont"/>
    <w:link w:val="Header"/>
    <w:uiPriority w:val="99"/>
    <w:semiHidden/>
    <w:rsid w:val="008A76EF"/>
    <w:rPr>
      <w:sz w:val="20"/>
      <w:lang w:eastAsia="zh-CN"/>
    </w:rPr>
  </w:style>
  <w:style w:type="character" w:styleId="CommentReference">
    <w:name w:val="annotation reference"/>
    <w:basedOn w:val="DefaultParagraphFont"/>
    <w:uiPriority w:val="99"/>
    <w:semiHidden/>
    <w:unhideWhenUsed/>
    <w:rsid w:val="008A76EF"/>
    <w:rPr>
      <w:sz w:val="16"/>
      <w:szCs w:val="16"/>
    </w:rPr>
  </w:style>
  <w:style w:type="paragraph" w:styleId="CommentText">
    <w:name w:val="annotation text"/>
    <w:basedOn w:val="Normal"/>
    <w:link w:val="CommentTextChar"/>
    <w:uiPriority w:val="99"/>
    <w:unhideWhenUsed/>
    <w:rsid w:val="008A76EF"/>
    <w:pPr>
      <w:spacing w:after="120"/>
      <w:ind w:right="0"/>
    </w:pPr>
    <w:rPr>
      <w:rFonts w:ascii="Calibri" w:hAnsi="Calibri"/>
      <w:sz w:val="20"/>
      <w:szCs w:val="20"/>
    </w:rPr>
  </w:style>
  <w:style w:type="character" w:customStyle="1" w:styleId="CommentTextChar">
    <w:name w:val="Comment Text Char"/>
    <w:basedOn w:val="DefaultParagraphFont"/>
    <w:link w:val="CommentText"/>
    <w:uiPriority w:val="99"/>
    <w:rsid w:val="008A76EF"/>
    <w:rPr>
      <w:sz w:val="20"/>
      <w:szCs w:val="20"/>
      <w:lang w:eastAsia="zh-CN"/>
    </w:rPr>
  </w:style>
  <w:style w:type="paragraph" w:styleId="ListBullet5">
    <w:name w:val="List Bullet 5"/>
    <w:basedOn w:val="Normal"/>
    <w:uiPriority w:val="99"/>
    <w:semiHidden/>
    <w:unhideWhenUsed/>
    <w:qFormat/>
    <w:rsid w:val="008A76EF"/>
    <w:pPr>
      <w:numPr>
        <w:numId w:val="19"/>
      </w:numPr>
      <w:spacing w:after="120"/>
      <w:ind w:right="0"/>
    </w:pPr>
    <w:rPr>
      <w:rFonts w:ascii="Calibri" w:hAnsi="Calibri" w:cs="Arial"/>
      <w:szCs w:val="20"/>
    </w:rPr>
  </w:style>
  <w:style w:type="paragraph" w:styleId="FootnoteText">
    <w:name w:val="footnote text"/>
    <w:basedOn w:val="Normal"/>
    <w:link w:val="FootnoteTextChar"/>
    <w:uiPriority w:val="99"/>
    <w:unhideWhenUsed/>
    <w:rsid w:val="008A76EF"/>
    <w:pPr>
      <w:ind w:right="0"/>
    </w:pPr>
    <w:rPr>
      <w:rFonts w:ascii="Calibri" w:hAnsi="Calibri"/>
      <w:sz w:val="20"/>
      <w:szCs w:val="20"/>
    </w:rPr>
  </w:style>
  <w:style w:type="character" w:customStyle="1" w:styleId="FootnoteTextChar">
    <w:name w:val="Footnote Text Char"/>
    <w:basedOn w:val="DefaultParagraphFont"/>
    <w:link w:val="FootnoteText"/>
    <w:uiPriority w:val="99"/>
    <w:rsid w:val="008A76EF"/>
    <w:rPr>
      <w:sz w:val="20"/>
      <w:szCs w:val="20"/>
      <w:lang w:eastAsia="zh-CN"/>
    </w:rPr>
  </w:style>
  <w:style w:type="character" w:styleId="FootnoteReference">
    <w:name w:val="footnote reference"/>
    <w:basedOn w:val="DefaultParagraphFont"/>
    <w:uiPriority w:val="99"/>
    <w:semiHidden/>
    <w:unhideWhenUsed/>
    <w:rsid w:val="008A76EF"/>
    <w:rPr>
      <w:vertAlign w:val="superscript"/>
    </w:rPr>
  </w:style>
  <w:style w:type="table" w:styleId="LightList-Accent2">
    <w:name w:val="Light List Accent 2"/>
    <w:basedOn w:val="TableNormal"/>
    <w:uiPriority w:val="61"/>
    <w:rsid w:val="008A76EF"/>
    <w:pPr>
      <w:spacing w:line="240" w:lineRule="auto"/>
      <w:ind w:left="0" w:right="0" w:firstLine="0"/>
    </w:pPr>
    <w:rPr>
      <w:lang w:eastAsia="zh-CN"/>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alloonText">
    <w:name w:val="Balloon Text"/>
    <w:basedOn w:val="Normal"/>
    <w:link w:val="BalloonTextChar"/>
    <w:uiPriority w:val="99"/>
    <w:semiHidden/>
    <w:unhideWhenUsed/>
    <w:rsid w:val="008A76EF"/>
    <w:rPr>
      <w:rFonts w:ascii="Tahoma" w:hAnsi="Tahoma" w:cs="Tahoma"/>
      <w:sz w:val="16"/>
      <w:szCs w:val="16"/>
    </w:rPr>
  </w:style>
  <w:style w:type="character" w:customStyle="1" w:styleId="BalloonTextChar">
    <w:name w:val="Balloon Text Char"/>
    <w:basedOn w:val="DefaultParagraphFont"/>
    <w:link w:val="BalloonText"/>
    <w:uiPriority w:val="99"/>
    <w:semiHidden/>
    <w:rsid w:val="008A76EF"/>
    <w:rPr>
      <w:rFonts w:ascii="Tahoma" w:hAnsi="Tahoma" w:cs="Tahoma"/>
      <w:sz w:val="16"/>
      <w:szCs w:val="16"/>
      <w:lang w:eastAsia="zh-CN"/>
    </w:rPr>
  </w:style>
  <w:style w:type="paragraph" w:styleId="TOC1">
    <w:name w:val="toc 1"/>
    <w:basedOn w:val="Normal"/>
    <w:next w:val="Normal"/>
    <w:autoRedefine/>
    <w:uiPriority w:val="39"/>
    <w:unhideWhenUsed/>
    <w:rsid w:val="008F5573"/>
    <w:pPr>
      <w:spacing w:after="100"/>
    </w:pPr>
    <w:rPr>
      <w:color w:val="C00000"/>
      <w:sz w:val="28"/>
    </w:rPr>
  </w:style>
  <w:style w:type="paragraph" w:styleId="TOC3">
    <w:name w:val="toc 3"/>
    <w:basedOn w:val="Normal"/>
    <w:next w:val="Normal"/>
    <w:autoRedefine/>
    <w:uiPriority w:val="39"/>
    <w:unhideWhenUsed/>
    <w:rsid w:val="008A76EF"/>
    <w:pPr>
      <w:spacing w:after="100"/>
      <w:ind w:left="440"/>
    </w:pPr>
  </w:style>
  <w:style w:type="paragraph" w:styleId="TOC4">
    <w:name w:val="toc 4"/>
    <w:basedOn w:val="Normal"/>
    <w:next w:val="Normal"/>
    <w:autoRedefine/>
    <w:uiPriority w:val="39"/>
    <w:unhideWhenUsed/>
    <w:rsid w:val="008A76EF"/>
    <w:pPr>
      <w:spacing w:after="100" w:line="276" w:lineRule="auto"/>
      <w:ind w:left="660" w:right="0"/>
    </w:pPr>
    <w:rPr>
      <w:rFonts w:cstheme="minorBidi"/>
      <w:lang w:eastAsia="en-US"/>
    </w:rPr>
  </w:style>
  <w:style w:type="paragraph" w:styleId="TOC5">
    <w:name w:val="toc 5"/>
    <w:basedOn w:val="Normal"/>
    <w:next w:val="Normal"/>
    <w:autoRedefine/>
    <w:uiPriority w:val="39"/>
    <w:unhideWhenUsed/>
    <w:rsid w:val="008A76EF"/>
    <w:pPr>
      <w:spacing w:after="100" w:line="276" w:lineRule="auto"/>
      <w:ind w:left="880" w:right="0"/>
    </w:pPr>
    <w:rPr>
      <w:rFonts w:cstheme="minorBidi"/>
      <w:lang w:eastAsia="en-US"/>
    </w:rPr>
  </w:style>
  <w:style w:type="paragraph" w:styleId="TOC6">
    <w:name w:val="toc 6"/>
    <w:basedOn w:val="Normal"/>
    <w:next w:val="Normal"/>
    <w:autoRedefine/>
    <w:uiPriority w:val="39"/>
    <w:unhideWhenUsed/>
    <w:rsid w:val="008A76EF"/>
    <w:pPr>
      <w:spacing w:after="100" w:line="276" w:lineRule="auto"/>
      <w:ind w:left="1100" w:right="0"/>
    </w:pPr>
    <w:rPr>
      <w:rFonts w:cstheme="minorBidi"/>
      <w:lang w:eastAsia="en-US"/>
    </w:rPr>
  </w:style>
  <w:style w:type="paragraph" w:styleId="TOC7">
    <w:name w:val="toc 7"/>
    <w:basedOn w:val="Normal"/>
    <w:next w:val="Normal"/>
    <w:autoRedefine/>
    <w:uiPriority w:val="39"/>
    <w:unhideWhenUsed/>
    <w:rsid w:val="008A76EF"/>
    <w:pPr>
      <w:spacing w:after="100" w:line="276" w:lineRule="auto"/>
      <w:ind w:left="1320" w:right="0"/>
    </w:pPr>
    <w:rPr>
      <w:rFonts w:cstheme="minorBidi"/>
      <w:lang w:eastAsia="en-US"/>
    </w:rPr>
  </w:style>
  <w:style w:type="paragraph" w:styleId="TOC8">
    <w:name w:val="toc 8"/>
    <w:basedOn w:val="Normal"/>
    <w:next w:val="Normal"/>
    <w:autoRedefine/>
    <w:uiPriority w:val="39"/>
    <w:unhideWhenUsed/>
    <w:rsid w:val="008A76EF"/>
    <w:pPr>
      <w:spacing w:after="100" w:line="276" w:lineRule="auto"/>
      <w:ind w:left="1540" w:right="0"/>
    </w:pPr>
    <w:rPr>
      <w:rFonts w:cstheme="minorBidi"/>
      <w:lang w:eastAsia="en-US"/>
    </w:rPr>
  </w:style>
  <w:style w:type="paragraph" w:styleId="TOC9">
    <w:name w:val="toc 9"/>
    <w:basedOn w:val="Normal"/>
    <w:next w:val="Normal"/>
    <w:autoRedefine/>
    <w:uiPriority w:val="39"/>
    <w:unhideWhenUsed/>
    <w:rsid w:val="008A76EF"/>
    <w:pPr>
      <w:spacing w:after="100" w:line="276" w:lineRule="auto"/>
      <w:ind w:left="1760" w:right="0"/>
    </w:pPr>
    <w:rPr>
      <w:rFonts w:cstheme="minorBidi"/>
      <w:lang w:eastAsia="en-US"/>
    </w:rPr>
  </w:style>
  <w:style w:type="character" w:styleId="Hyperlink">
    <w:name w:val="Hyperlink"/>
    <w:basedOn w:val="DefaultParagraphFont"/>
    <w:uiPriority w:val="99"/>
    <w:unhideWhenUsed/>
    <w:rsid w:val="008A76EF"/>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E60BE3"/>
    <w:pPr>
      <w:spacing w:after="0"/>
      <w:ind w:right="-29"/>
    </w:pPr>
    <w:rPr>
      <w:rFonts w:asciiTheme="minorHAnsi" w:hAnsiTheme="minorHAnsi"/>
      <w:b/>
      <w:bCs/>
    </w:rPr>
  </w:style>
  <w:style w:type="character" w:customStyle="1" w:styleId="CommentSubjectChar">
    <w:name w:val="Comment Subject Char"/>
    <w:basedOn w:val="CommentTextChar"/>
    <w:link w:val="CommentSubject"/>
    <w:uiPriority w:val="99"/>
    <w:semiHidden/>
    <w:rsid w:val="00E60BE3"/>
    <w:rPr>
      <w:rFonts w:asciiTheme="minorHAnsi" w:hAnsiTheme="minorHAnsi"/>
      <w:b/>
      <w:bCs/>
      <w:sz w:val="20"/>
      <w:szCs w:val="20"/>
      <w:lang w:eastAsia="zh-CN"/>
    </w:rPr>
  </w:style>
  <w:style w:type="paragraph" w:styleId="Revision">
    <w:name w:val="Revision"/>
    <w:hidden/>
    <w:uiPriority w:val="99"/>
    <w:semiHidden/>
    <w:rsid w:val="00B77139"/>
    <w:pPr>
      <w:spacing w:line="240" w:lineRule="auto"/>
      <w:ind w:left="0" w:right="0" w:firstLine="0"/>
    </w:pPr>
    <w:rPr>
      <w:rFonts w:asciiTheme="minorHAnsi" w:hAnsiTheme="minorHAnsi"/>
      <w:szCs w:val="22"/>
      <w:lang w:eastAsia="zh-CN"/>
    </w:rPr>
  </w:style>
  <w:style w:type="character" w:styleId="LineNumber">
    <w:name w:val="line number"/>
    <w:basedOn w:val="DefaultParagraphFont"/>
    <w:uiPriority w:val="99"/>
    <w:semiHidden/>
    <w:unhideWhenUsed/>
    <w:rsid w:val="00995A7D"/>
  </w:style>
  <w:style w:type="table" w:styleId="TableGrid">
    <w:name w:val="Table Grid"/>
    <w:basedOn w:val="TableNormal"/>
    <w:uiPriority w:val="59"/>
    <w:rsid w:val="004505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279031">
      <w:bodyDiv w:val="1"/>
      <w:marLeft w:val="0"/>
      <w:marRight w:val="0"/>
      <w:marTop w:val="0"/>
      <w:marBottom w:val="0"/>
      <w:divBdr>
        <w:top w:val="none" w:sz="0" w:space="0" w:color="auto"/>
        <w:left w:val="none" w:sz="0" w:space="0" w:color="auto"/>
        <w:bottom w:val="none" w:sz="0" w:space="0" w:color="auto"/>
        <w:right w:val="none" w:sz="0" w:space="0" w:color="auto"/>
      </w:divBdr>
    </w:div>
    <w:div w:id="922102870">
      <w:bodyDiv w:val="1"/>
      <w:marLeft w:val="0"/>
      <w:marRight w:val="0"/>
      <w:marTop w:val="0"/>
      <w:marBottom w:val="0"/>
      <w:divBdr>
        <w:top w:val="none" w:sz="0" w:space="0" w:color="auto"/>
        <w:left w:val="none" w:sz="0" w:space="0" w:color="auto"/>
        <w:bottom w:val="none" w:sz="0" w:space="0" w:color="auto"/>
        <w:right w:val="none" w:sz="0" w:space="0" w:color="auto"/>
      </w:divBdr>
    </w:div>
    <w:div w:id="117546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4581E956-5B46-44ED-9172-52068DDAD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Bank of China, USA</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MCADAMS, ANDREW</dc:creator>
  <cp:lastModifiedBy>PENG, QIAN(Charlie)</cp:lastModifiedBy>
  <cp:revision>11</cp:revision>
  <cp:lastPrinted>2020-09-16T00:00:00Z</cp:lastPrinted>
  <dcterms:created xsi:type="dcterms:W3CDTF">2020-10-01T14:51:00Z</dcterms:created>
  <dcterms:modified xsi:type="dcterms:W3CDTF">2021-09-21T21:27:00Z</dcterms:modified>
</cp:coreProperties>
</file>