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B06" w:rsidRDefault="004D5B06" w:rsidP="0052493B"/>
    <w:p w:rsidR="002E4994" w:rsidRDefault="00180483" w:rsidP="00180483">
      <w:pPr>
        <w:widowControl w:val="0"/>
        <w:kinsoku w:val="0"/>
        <w:overflowPunct w:val="0"/>
        <w:spacing w:line="274" w:lineRule="exact"/>
        <w:jc w:val="center"/>
        <w:textAlignment w:val="baseline"/>
        <w:rPr>
          <w:rFonts w:eastAsia="SimSun"/>
          <w:lang w:eastAsia="zh-CN"/>
        </w:rPr>
      </w:pPr>
      <w:r w:rsidRPr="00180483">
        <w:rPr>
          <w:rFonts w:eastAsia="SimSun"/>
          <w:highlight w:val="yellow"/>
          <w:lang w:eastAsia="zh-CN"/>
        </w:rPr>
        <w:t>Sample H-1B JD Explanation</w:t>
      </w:r>
    </w:p>
    <w:p w:rsidR="00180483" w:rsidRDefault="00180483" w:rsidP="00B10ED4">
      <w:pPr>
        <w:widowControl w:val="0"/>
        <w:kinsoku w:val="0"/>
        <w:overflowPunct w:val="0"/>
        <w:spacing w:line="274" w:lineRule="exact"/>
        <w:jc w:val="both"/>
        <w:textAlignment w:val="baseline"/>
        <w:rPr>
          <w:rFonts w:eastAsia="SimSun"/>
          <w:lang w:eastAsia="zh-CN"/>
        </w:rPr>
      </w:pPr>
    </w:p>
    <w:p w:rsidR="002E4994" w:rsidRDefault="002E4994" w:rsidP="002E4994">
      <w:pPr>
        <w:widowControl w:val="0"/>
        <w:kinsoku w:val="0"/>
        <w:overflowPunct w:val="0"/>
        <w:spacing w:line="274" w:lineRule="exact"/>
        <w:jc w:val="both"/>
        <w:textAlignment w:val="baseline"/>
        <w:rPr>
          <w:rFonts w:eastAsia="SimSun"/>
          <w:lang w:eastAsia="zh-CN"/>
        </w:rPr>
      </w:pPr>
      <w:r w:rsidRPr="0052021B">
        <w:rPr>
          <w:rFonts w:eastAsia="SimSun"/>
          <w:lang w:eastAsia="zh-CN"/>
        </w:rPr>
        <w:t xml:space="preserve">What follows below is a detailed description of the job duties of the </w:t>
      </w:r>
      <w:r>
        <w:rPr>
          <w:rFonts w:eastAsia="SimSun"/>
          <w:lang w:eastAsia="zh-CN"/>
        </w:rPr>
        <w:t xml:space="preserve">Associate, Risk Management position </w:t>
      </w:r>
      <w:r w:rsidRPr="0052021B">
        <w:rPr>
          <w:rFonts w:eastAsia="SimSun"/>
          <w:lang w:eastAsia="zh-CN"/>
        </w:rPr>
        <w:t xml:space="preserve">we </w:t>
      </w:r>
      <w:r w:rsidR="000D3EFB">
        <w:rPr>
          <w:rFonts w:eastAsia="SimSun"/>
          <w:lang w:eastAsia="zh-CN"/>
        </w:rPr>
        <w:t xml:space="preserve">offer to </w:t>
      </w:r>
      <w:del w:id="0" w:author="LIU, SHUNAN" w:date="2019-03-13T13:34:00Z">
        <w:r w:rsidR="00180483" w:rsidDel="00707D3A">
          <w:rPr>
            <w:rFonts w:eastAsia="SimSun"/>
            <w:lang w:eastAsia="zh-CN"/>
          </w:rPr>
          <w:delText xml:space="preserve">Ms. Chang </w:delText>
        </w:r>
      </w:del>
      <w:r w:rsidR="00180483">
        <w:rPr>
          <w:rFonts w:eastAsia="SimSun"/>
          <w:lang w:eastAsia="zh-CN"/>
        </w:rPr>
        <w:t>at XYZ’s New York Branch (“XYZ-NY”)</w:t>
      </w:r>
      <w:r>
        <w:rPr>
          <w:rFonts w:eastAsia="SimSun"/>
          <w:lang w:eastAsia="zh-CN"/>
        </w:rPr>
        <w:t xml:space="preserve">.  </w:t>
      </w:r>
      <w:r w:rsidRPr="0052021B">
        <w:rPr>
          <w:rFonts w:eastAsia="SimSun"/>
          <w:lang w:eastAsia="zh-CN"/>
        </w:rPr>
        <w:t xml:space="preserve">They </w:t>
      </w:r>
      <w:bookmarkStart w:id="1" w:name="_GoBack"/>
      <w:bookmarkEnd w:id="1"/>
      <w:r w:rsidRPr="0052021B">
        <w:rPr>
          <w:rFonts w:eastAsia="SimSun"/>
          <w:lang w:eastAsia="zh-CN"/>
        </w:rPr>
        <w:t>reflect not only the specialized and complex nature of the position</w:t>
      </w:r>
      <w:r>
        <w:rPr>
          <w:rFonts w:eastAsia="SimSun"/>
          <w:lang w:eastAsia="zh-CN"/>
        </w:rPr>
        <w:t xml:space="preserve">, but also demonstrate that its professional </w:t>
      </w:r>
      <w:r w:rsidRPr="0052021B">
        <w:rPr>
          <w:rFonts w:eastAsia="SimSun"/>
          <w:lang w:eastAsia="zh-CN"/>
        </w:rPr>
        <w:t xml:space="preserve">responsibilities require the body of specialized professional knowledge in </w:t>
      </w:r>
      <w:r>
        <w:rPr>
          <w:rFonts w:eastAsia="SimSun"/>
          <w:lang w:eastAsia="zh-CN"/>
        </w:rPr>
        <w:t>finance,</w:t>
      </w:r>
      <w:r w:rsidRPr="0052021B">
        <w:rPr>
          <w:rFonts w:eastAsia="SimSun"/>
          <w:lang w:eastAsia="zh-CN"/>
        </w:rPr>
        <w:t xml:space="preserve"> economics</w:t>
      </w:r>
      <w:r>
        <w:rPr>
          <w:rFonts w:eastAsia="SimSun"/>
          <w:lang w:eastAsia="zh-CN"/>
        </w:rPr>
        <w:t xml:space="preserve">, </w:t>
      </w:r>
      <w:r w:rsidRPr="0052021B">
        <w:rPr>
          <w:rFonts w:eastAsia="SimSun"/>
          <w:lang w:eastAsia="zh-CN"/>
        </w:rPr>
        <w:t>etc. that is normally taught by courses taken in these bachelor-level university business degree programs.</w:t>
      </w:r>
      <w:r w:rsidR="00015A76">
        <w:rPr>
          <w:rFonts w:eastAsia="SimSun"/>
          <w:lang w:eastAsia="zh-CN"/>
        </w:rPr>
        <w:t xml:space="preserve"> </w:t>
      </w:r>
    </w:p>
    <w:p w:rsidR="00180483" w:rsidRDefault="00180483" w:rsidP="002E4994">
      <w:pPr>
        <w:widowControl w:val="0"/>
        <w:kinsoku w:val="0"/>
        <w:overflowPunct w:val="0"/>
        <w:spacing w:line="274" w:lineRule="exact"/>
        <w:jc w:val="both"/>
        <w:textAlignment w:val="baseline"/>
        <w:rPr>
          <w:rFonts w:eastAsia="SimSun"/>
          <w:lang w:eastAsia="zh-CN"/>
        </w:rPr>
      </w:pPr>
    </w:p>
    <w:p w:rsidR="00056183" w:rsidRPr="00E25697" w:rsidRDefault="00056183" w:rsidP="000D3EFB">
      <w:pPr>
        <w:numPr>
          <w:ilvl w:val="0"/>
          <w:numId w:val="4"/>
        </w:numPr>
        <w:spacing w:before="120"/>
        <w:rPr>
          <w:b/>
          <w:u w:val="single"/>
        </w:rPr>
      </w:pPr>
      <w:r w:rsidRPr="00E25697">
        <w:rPr>
          <w:rFonts w:hint="eastAsia"/>
          <w:b/>
          <w:u w:val="single"/>
        </w:rPr>
        <w:t>P</w:t>
      </w:r>
      <w:r w:rsidRPr="00E25697">
        <w:rPr>
          <w:b/>
          <w:u w:val="single"/>
        </w:rPr>
        <w:t>erform</w:t>
      </w:r>
      <w:r w:rsidRPr="00E25697">
        <w:rPr>
          <w:rFonts w:hint="eastAsia"/>
          <w:b/>
          <w:u w:val="single"/>
        </w:rPr>
        <w:t>ing</w:t>
      </w:r>
      <w:r w:rsidRPr="00E25697">
        <w:rPr>
          <w:b/>
          <w:u w:val="single"/>
        </w:rPr>
        <w:t xml:space="preserve"> </w:t>
      </w:r>
      <w:del w:id="2" w:author="LIU, SHUNAN" w:date="2019-03-13T13:35:00Z">
        <w:r w:rsidRPr="00E25697" w:rsidDel="00707D3A">
          <w:rPr>
            <w:rFonts w:hint="eastAsia"/>
            <w:b/>
            <w:u w:val="single"/>
          </w:rPr>
          <w:delText>credit loss provision</w:delText>
        </w:r>
      </w:del>
      <w:ins w:id="3" w:author="LIU, SHUNAN" w:date="2019-03-13T13:35:00Z">
        <w:r w:rsidR="00707D3A">
          <w:rPr>
            <w:b/>
            <w:u w:val="single"/>
          </w:rPr>
          <w:t xml:space="preserve"> </w:t>
        </w:r>
        <w:proofErr w:type="gramStart"/>
        <w:r w:rsidR="00707D3A">
          <w:rPr>
            <w:b/>
            <w:u w:val="single"/>
          </w:rPr>
          <w:t>liquidity risk data</w:t>
        </w:r>
      </w:ins>
      <w:r w:rsidRPr="00E25697">
        <w:rPr>
          <w:rFonts w:hint="eastAsia"/>
          <w:b/>
          <w:u w:val="single"/>
        </w:rPr>
        <w:t xml:space="preserve"> analysis</w:t>
      </w:r>
      <w:proofErr w:type="gramEnd"/>
      <w:r w:rsidRPr="00E25697">
        <w:rPr>
          <w:b/>
          <w:u w:val="single"/>
        </w:rPr>
        <w:t xml:space="preserve"> and </w:t>
      </w:r>
      <w:del w:id="4" w:author="LIU, SHUNAN" w:date="2019-03-13T13:35:00Z">
        <w:r w:rsidRPr="00E25697" w:rsidDel="00707D3A">
          <w:rPr>
            <w:b/>
            <w:u w:val="single"/>
          </w:rPr>
          <w:delText>economic capital analysis</w:delText>
        </w:r>
      </w:del>
      <w:ins w:id="5" w:author="LIU, SHUNAN" w:date="2019-03-13T13:35:00Z">
        <w:r w:rsidR="00707D3A">
          <w:rPr>
            <w:b/>
            <w:u w:val="single"/>
          </w:rPr>
          <w:t xml:space="preserve"> customer </w:t>
        </w:r>
        <w:proofErr w:type="spellStart"/>
        <w:r w:rsidR="00707D3A">
          <w:rPr>
            <w:b/>
            <w:u w:val="single"/>
          </w:rPr>
          <w:t>hehavior</w:t>
        </w:r>
        <w:proofErr w:type="spellEnd"/>
        <w:r w:rsidR="00707D3A">
          <w:rPr>
            <w:b/>
            <w:u w:val="single"/>
          </w:rPr>
          <w:t xml:space="preserve"> modelling</w:t>
        </w:r>
      </w:ins>
      <w:r w:rsidRPr="00E25697">
        <w:rPr>
          <w:b/>
          <w:u w:val="single"/>
        </w:rPr>
        <w:t xml:space="preserve"> (Percentage of time spent: </w:t>
      </w:r>
      <w:r w:rsidR="001F0BD8" w:rsidRPr="00E25697">
        <w:rPr>
          <w:b/>
          <w:color w:val="FF0000"/>
          <w:u w:val="single"/>
        </w:rPr>
        <w:t>10</w:t>
      </w:r>
      <w:r w:rsidRPr="00E25697">
        <w:rPr>
          <w:b/>
          <w:color w:val="FF0000"/>
          <w:u w:val="single"/>
        </w:rPr>
        <w:t>%</w:t>
      </w:r>
      <w:r w:rsidRPr="00E25697">
        <w:rPr>
          <w:b/>
          <w:u w:val="single"/>
        </w:rPr>
        <w:t>)</w:t>
      </w:r>
    </w:p>
    <w:p w:rsidR="00056183" w:rsidRPr="00056183" w:rsidRDefault="00056183" w:rsidP="00056183">
      <w:pPr>
        <w:spacing w:before="120"/>
        <w:jc w:val="both"/>
        <w:rPr>
          <w:color w:val="000000" w:themeColor="text1"/>
        </w:rPr>
      </w:pPr>
      <w:r w:rsidRPr="00056183">
        <w:rPr>
          <w:color w:val="000000" w:themeColor="text1"/>
        </w:rPr>
        <w:t>The employee is re</w:t>
      </w:r>
      <w:r w:rsidR="00180483">
        <w:rPr>
          <w:color w:val="000000" w:themeColor="text1"/>
        </w:rPr>
        <w:t xml:space="preserve">quired to </w:t>
      </w:r>
      <w:del w:id="6" w:author="LIU, SHUNAN" w:date="2019-03-13T13:36:00Z">
        <w:r w:rsidR="00180483" w:rsidDel="00707D3A">
          <w:rPr>
            <w:color w:val="000000" w:themeColor="text1"/>
          </w:rPr>
          <w:delText xml:space="preserve">calculate and </w:delText>
        </w:r>
      </w:del>
      <w:r w:rsidR="00180483">
        <w:rPr>
          <w:color w:val="000000" w:themeColor="text1"/>
        </w:rPr>
        <w:t>analyze</w:t>
      </w:r>
      <w:ins w:id="7" w:author="LIU, SHUNAN" w:date="2019-03-13T13:36:00Z">
        <w:r w:rsidR="00707D3A">
          <w:rPr>
            <w:color w:val="000000" w:themeColor="text1"/>
          </w:rPr>
          <w:t xml:space="preserve"> and modelling</w:t>
        </w:r>
      </w:ins>
      <w:r w:rsidR="00180483">
        <w:rPr>
          <w:color w:val="000000" w:themeColor="text1"/>
        </w:rPr>
        <w:t xml:space="preserve"> </w:t>
      </w:r>
      <w:del w:id="8" w:author="LIU, SHUNAN" w:date="2019-03-13T13:36:00Z">
        <w:r w:rsidR="00180483" w:rsidDel="00707D3A">
          <w:rPr>
            <w:color w:val="000000" w:themeColor="text1"/>
          </w:rPr>
          <w:delText>XYZ-NY’s</w:delText>
        </w:r>
      </w:del>
      <w:ins w:id="9" w:author="LIU, SHUNAN" w:date="2019-03-13T13:36:00Z">
        <w:r w:rsidR="00707D3A">
          <w:rPr>
            <w:color w:val="000000" w:themeColor="text1"/>
          </w:rPr>
          <w:t xml:space="preserve"> the Bank’s</w:t>
        </w:r>
      </w:ins>
      <w:r w:rsidR="00180483">
        <w:rPr>
          <w:color w:val="000000" w:themeColor="text1"/>
        </w:rPr>
        <w:t xml:space="preserve"> </w:t>
      </w:r>
      <w:del w:id="10" w:author="LIU, SHUNAN" w:date="2019-03-13T13:36:00Z">
        <w:r w:rsidRPr="00056183" w:rsidDel="00707D3A">
          <w:rPr>
            <w:color w:val="000000" w:themeColor="text1"/>
          </w:rPr>
          <w:delText>credit loss provision</w:delText>
        </w:r>
      </w:del>
      <w:ins w:id="11" w:author="LIU, SHUNAN" w:date="2019-03-13T13:36:00Z">
        <w:r w:rsidR="00707D3A">
          <w:rPr>
            <w:color w:val="000000" w:themeColor="text1"/>
          </w:rPr>
          <w:t xml:space="preserve"> liquidity risk data</w:t>
        </w:r>
      </w:ins>
      <w:r w:rsidRPr="00056183">
        <w:rPr>
          <w:color w:val="000000" w:themeColor="text1"/>
        </w:rPr>
        <w:t xml:space="preserve"> and </w:t>
      </w:r>
      <w:del w:id="12" w:author="LIU, SHUNAN" w:date="2019-03-13T13:37:00Z">
        <w:r w:rsidRPr="00056183" w:rsidDel="00707D3A">
          <w:rPr>
            <w:color w:val="000000" w:themeColor="text1"/>
          </w:rPr>
          <w:delText>economic capital</w:delText>
        </w:r>
      </w:del>
      <w:ins w:id="13" w:author="LIU, SHUNAN" w:date="2019-03-13T13:37:00Z">
        <w:r w:rsidR="00707D3A">
          <w:rPr>
            <w:color w:val="000000" w:themeColor="text1"/>
          </w:rPr>
          <w:t xml:space="preserve"> key customer behavior</w:t>
        </w:r>
      </w:ins>
      <w:r w:rsidRPr="00056183">
        <w:rPr>
          <w:color w:val="000000" w:themeColor="text1"/>
        </w:rPr>
        <w:t xml:space="preserve"> on monthly basis, </w:t>
      </w:r>
      <w:r w:rsidR="00C5180A">
        <w:rPr>
          <w:color w:val="000000" w:themeColor="text1"/>
        </w:rPr>
        <w:t xml:space="preserve">and </w:t>
      </w:r>
      <w:r w:rsidRPr="00056183">
        <w:rPr>
          <w:color w:val="000000" w:themeColor="text1"/>
        </w:rPr>
        <w:t xml:space="preserve">the results </w:t>
      </w:r>
      <w:r w:rsidR="00C5180A">
        <w:rPr>
          <w:color w:val="000000" w:themeColor="text1"/>
        </w:rPr>
        <w:t xml:space="preserve">of these complex analyses </w:t>
      </w:r>
      <w:r w:rsidRPr="00056183">
        <w:rPr>
          <w:color w:val="000000" w:themeColor="text1"/>
        </w:rPr>
        <w:t xml:space="preserve">will affect the Branch’s </w:t>
      </w:r>
      <w:del w:id="14" w:author="LIU, SHUNAN" w:date="2019-03-13T13:38:00Z">
        <w:r w:rsidRPr="00056183" w:rsidDel="00707D3A">
          <w:rPr>
            <w:color w:val="000000" w:themeColor="text1"/>
          </w:rPr>
          <w:delText>financial statements</w:delText>
        </w:r>
      </w:del>
      <w:ins w:id="15" w:author="LIU, SHUNAN" w:date="2019-03-13T13:38:00Z">
        <w:r w:rsidR="00707D3A">
          <w:rPr>
            <w:color w:val="000000" w:themeColor="text1"/>
          </w:rPr>
          <w:t xml:space="preserve"> liquidity risk practices</w:t>
        </w:r>
      </w:ins>
      <w:r w:rsidRPr="00056183">
        <w:rPr>
          <w:color w:val="000000" w:themeColor="text1"/>
        </w:rPr>
        <w:t xml:space="preserve"> directly.</w:t>
      </w:r>
    </w:p>
    <w:p w:rsidR="00E25697" w:rsidRDefault="00056183" w:rsidP="00056183">
      <w:pPr>
        <w:spacing w:before="120"/>
        <w:jc w:val="both"/>
        <w:rPr>
          <w:color w:val="000000" w:themeColor="text1"/>
        </w:rPr>
      </w:pPr>
      <w:r w:rsidRPr="00056183">
        <w:rPr>
          <w:color w:val="000000" w:themeColor="text1"/>
        </w:rPr>
        <w:t xml:space="preserve">This requires the employee to have a thorough academic understanding of business and finance, plus the specialized theoretical knowledge of risk </w:t>
      </w:r>
      <w:ins w:id="16" w:author="LIU, SHUNAN" w:date="2019-03-13T13:38:00Z">
        <w:r w:rsidR="00707D3A">
          <w:rPr>
            <w:color w:val="000000" w:themeColor="text1"/>
          </w:rPr>
          <w:t xml:space="preserve">data </w:t>
        </w:r>
      </w:ins>
      <w:r w:rsidRPr="00056183">
        <w:rPr>
          <w:color w:val="000000" w:themeColor="text1"/>
        </w:rPr>
        <w:t xml:space="preserve">analysis and </w:t>
      </w:r>
      <w:del w:id="17" w:author="LIU, SHUNAN" w:date="2019-03-13T13:38:00Z">
        <w:r w:rsidRPr="00056183" w:rsidDel="00707D3A">
          <w:rPr>
            <w:color w:val="000000" w:themeColor="text1"/>
          </w:rPr>
          <w:delText xml:space="preserve">risk </w:delText>
        </w:r>
      </w:del>
      <w:r w:rsidRPr="00056183">
        <w:rPr>
          <w:color w:val="000000" w:themeColor="text1"/>
        </w:rPr>
        <w:t xml:space="preserve">modelling necessary to perform such duties.  </w:t>
      </w:r>
      <w:proofErr w:type="gramStart"/>
      <w:r w:rsidRPr="00056183">
        <w:rPr>
          <w:color w:val="000000" w:themeColor="text1"/>
        </w:rPr>
        <w:t xml:space="preserve">Such work requires the employee to collect data of the Branch’s </w:t>
      </w:r>
      <w:del w:id="18" w:author="LIU, SHUNAN" w:date="2019-03-13T13:39:00Z">
        <w:r w:rsidRPr="00056183" w:rsidDel="00707D3A">
          <w:rPr>
            <w:color w:val="000000" w:themeColor="text1"/>
          </w:rPr>
          <w:delText xml:space="preserve">lending </w:delText>
        </w:r>
      </w:del>
      <w:ins w:id="19" w:author="LIU, SHUNAN" w:date="2019-03-13T13:39:00Z">
        <w:r w:rsidR="00707D3A">
          <w:rPr>
            <w:color w:val="000000" w:themeColor="text1"/>
          </w:rPr>
          <w:t>liquidity risk</w:t>
        </w:r>
        <w:r w:rsidR="00707D3A" w:rsidRPr="00056183">
          <w:rPr>
            <w:color w:val="000000" w:themeColor="text1"/>
          </w:rPr>
          <w:t xml:space="preserve"> </w:t>
        </w:r>
      </w:ins>
      <w:r w:rsidRPr="00056183">
        <w:rPr>
          <w:color w:val="000000" w:themeColor="text1"/>
        </w:rPr>
        <w:t>portfolio from</w:t>
      </w:r>
      <w:r w:rsidR="00DF0EF8">
        <w:rPr>
          <w:color w:val="000000" w:themeColor="text1"/>
        </w:rPr>
        <w:t xml:space="preserve"> our</w:t>
      </w:r>
      <w:r w:rsidR="00C5180A">
        <w:rPr>
          <w:color w:val="000000" w:themeColor="text1"/>
        </w:rPr>
        <w:t xml:space="preserve"> </w:t>
      </w:r>
      <w:r w:rsidRPr="00056183">
        <w:rPr>
          <w:color w:val="000000" w:themeColor="text1"/>
        </w:rPr>
        <w:t xml:space="preserve">internal </w:t>
      </w:r>
      <w:ins w:id="20" w:author="LIU, SHUNAN" w:date="2019-03-13T13:39:00Z">
        <w:r w:rsidR="00707D3A">
          <w:rPr>
            <w:color w:val="000000" w:themeColor="text1"/>
          </w:rPr>
          <w:t xml:space="preserve">database and </w:t>
        </w:r>
      </w:ins>
      <w:r w:rsidRPr="00056183">
        <w:rPr>
          <w:color w:val="000000" w:themeColor="text1"/>
        </w:rPr>
        <w:t xml:space="preserve">accounting system, </w:t>
      </w:r>
      <w:r w:rsidR="00C5180A">
        <w:rPr>
          <w:color w:val="000000" w:themeColor="text1"/>
        </w:rPr>
        <w:t xml:space="preserve">analyze </w:t>
      </w:r>
      <w:r w:rsidRPr="00056183">
        <w:rPr>
          <w:color w:val="000000" w:themeColor="text1"/>
        </w:rPr>
        <w:t xml:space="preserve">the data </w:t>
      </w:r>
      <w:r w:rsidR="00C5180A">
        <w:rPr>
          <w:color w:val="000000" w:themeColor="text1"/>
        </w:rPr>
        <w:t xml:space="preserve">and identify and </w:t>
      </w:r>
      <w:r w:rsidRPr="00056183">
        <w:rPr>
          <w:color w:val="000000" w:themeColor="text1"/>
        </w:rPr>
        <w:t>remove outliers</w:t>
      </w:r>
      <w:r w:rsidR="00C5180A">
        <w:rPr>
          <w:color w:val="000000" w:themeColor="text1"/>
        </w:rPr>
        <w:t xml:space="preserve"> that can distort the results</w:t>
      </w:r>
      <w:r w:rsidRPr="00056183">
        <w:rPr>
          <w:color w:val="000000" w:themeColor="text1"/>
        </w:rPr>
        <w:t xml:space="preserve">, build quantitative risk models, feed the data </w:t>
      </w:r>
      <w:del w:id="21" w:author="LIU, SHUNAN" w:date="2019-03-13T13:39:00Z">
        <w:r w:rsidR="00C5180A" w:rsidDel="00707D3A">
          <w:rPr>
            <w:color w:val="000000" w:themeColor="text1"/>
          </w:rPr>
          <w:delText>s</w:delText>
        </w:r>
      </w:del>
      <w:r w:rsidR="00C5180A">
        <w:rPr>
          <w:color w:val="000000" w:themeColor="text1"/>
        </w:rPr>
        <w:t xml:space="preserve">he has identified and distilled </w:t>
      </w:r>
      <w:r w:rsidRPr="00056183">
        <w:rPr>
          <w:color w:val="000000" w:themeColor="text1"/>
        </w:rPr>
        <w:t xml:space="preserve">into the models, </w:t>
      </w:r>
      <w:r w:rsidR="00C5180A">
        <w:rPr>
          <w:color w:val="000000" w:themeColor="text1"/>
        </w:rPr>
        <w:t xml:space="preserve">and then </w:t>
      </w:r>
      <w:r w:rsidRPr="00056183">
        <w:rPr>
          <w:color w:val="000000" w:themeColor="text1"/>
        </w:rPr>
        <w:t xml:space="preserve">calculate and analyze the </w:t>
      </w:r>
      <w:del w:id="22" w:author="LIU, SHUNAN" w:date="2019-03-13T13:40:00Z">
        <w:r w:rsidRPr="00056183" w:rsidDel="00707D3A">
          <w:rPr>
            <w:color w:val="000000" w:themeColor="text1"/>
          </w:rPr>
          <w:delText>loss provision</w:delText>
        </w:r>
      </w:del>
      <w:ins w:id="23" w:author="LIU, SHUNAN" w:date="2019-03-13T13:40:00Z">
        <w:r w:rsidR="00707D3A">
          <w:rPr>
            <w:color w:val="000000" w:themeColor="text1"/>
          </w:rPr>
          <w:t>liquidity position</w:t>
        </w:r>
      </w:ins>
      <w:ins w:id="24" w:author="LIU, SHUNAN" w:date="2019-03-13T13:41:00Z">
        <w:r w:rsidR="00707D3A">
          <w:rPr>
            <w:color w:val="000000" w:themeColor="text1"/>
          </w:rPr>
          <w:t>, risk exposure</w:t>
        </w:r>
      </w:ins>
      <w:r w:rsidRPr="00056183">
        <w:rPr>
          <w:color w:val="000000" w:themeColor="text1"/>
        </w:rPr>
        <w:t xml:space="preserve"> and </w:t>
      </w:r>
      <w:del w:id="25" w:author="LIU, SHUNAN" w:date="2019-03-13T13:40:00Z">
        <w:r w:rsidRPr="00056183" w:rsidDel="00707D3A">
          <w:rPr>
            <w:color w:val="000000" w:themeColor="text1"/>
          </w:rPr>
          <w:delText>economic capital results</w:delText>
        </w:r>
      </w:del>
      <w:del w:id="26" w:author="LIU, SHUNAN" w:date="2019-03-13T13:41:00Z">
        <w:r w:rsidRPr="00056183" w:rsidDel="00707D3A">
          <w:rPr>
            <w:color w:val="000000" w:themeColor="text1"/>
          </w:rPr>
          <w:delText>.</w:delText>
        </w:r>
      </w:del>
      <w:ins w:id="27" w:author="LIU, SHUNAN" w:date="2019-03-13T13:41:00Z">
        <w:r w:rsidR="00707D3A">
          <w:rPr>
            <w:color w:val="000000" w:themeColor="text1"/>
          </w:rPr>
          <w:t>customer behavior.</w:t>
        </w:r>
      </w:ins>
      <w:proofErr w:type="gramEnd"/>
      <w:r w:rsidRPr="00056183">
        <w:rPr>
          <w:color w:val="000000" w:themeColor="text1"/>
        </w:rPr>
        <w:t xml:space="preserve"> </w:t>
      </w:r>
      <w:proofErr w:type="gramStart"/>
      <w:r w:rsidRPr="00056183">
        <w:rPr>
          <w:color w:val="000000" w:themeColor="text1"/>
        </w:rPr>
        <w:t xml:space="preserve">Data size of the Branch’s portfolio is large, </w:t>
      </w:r>
      <w:r w:rsidR="00C5180A">
        <w:rPr>
          <w:color w:val="000000" w:themeColor="text1"/>
        </w:rPr>
        <w:t xml:space="preserve">and </w:t>
      </w:r>
      <w:r w:rsidRPr="00056183">
        <w:rPr>
          <w:color w:val="000000" w:themeColor="text1"/>
        </w:rPr>
        <w:t>usually contains over 20 categories.</w:t>
      </w:r>
      <w:proofErr w:type="gramEnd"/>
      <w:r w:rsidRPr="00056183">
        <w:rPr>
          <w:color w:val="000000" w:themeColor="text1"/>
        </w:rPr>
        <w:t xml:space="preserve"> The employee must be able to </w:t>
      </w:r>
      <w:r w:rsidR="00FD202E">
        <w:rPr>
          <w:color w:val="000000" w:themeColor="text1"/>
        </w:rPr>
        <w:t xml:space="preserve">analyze this data intelligently and use it to </w:t>
      </w:r>
      <w:r w:rsidRPr="00056183">
        <w:rPr>
          <w:color w:val="000000" w:themeColor="text1"/>
        </w:rPr>
        <w:t xml:space="preserve">build </w:t>
      </w:r>
      <w:r w:rsidR="00FD202E">
        <w:rPr>
          <w:color w:val="000000" w:themeColor="text1"/>
        </w:rPr>
        <w:t xml:space="preserve">the </w:t>
      </w:r>
      <w:r w:rsidRPr="00056183">
        <w:rPr>
          <w:color w:val="000000" w:themeColor="text1"/>
        </w:rPr>
        <w:t xml:space="preserve">quantitative models </w:t>
      </w:r>
      <w:r w:rsidR="00FD202E">
        <w:rPr>
          <w:color w:val="000000" w:themeColor="text1"/>
        </w:rPr>
        <w:t xml:space="preserve">required </w:t>
      </w:r>
      <w:r w:rsidRPr="00056183">
        <w:rPr>
          <w:color w:val="000000" w:themeColor="text1"/>
        </w:rPr>
        <w:t xml:space="preserve">to derive the expected </w:t>
      </w:r>
      <w:del w:id="28" w:author="LIU, SHUNAN" w:date="2019-03-13T13:42:00Z">
        <w:r w:rsidRPr="00056183" w:rsidDel="00707D3A">
          <w:rPr>
            <w:color w:val="000000" w:themeColor="text1"/>
          </w:rPr>
          <w:delText>loss of the credit portfolio</w:delText>
        </w:r>
      </w:del>
      <w:ins w:id="29" w:author="LIU, SHUNAN" w:date="2019-03-13T13:42:00Z">
        <w:r w:rsidR="00707D3A">
          <w:rPr>
            <w:color w:val="000000" w:themeColor="text1"/>
          </w:rPr>
          <w:t xml:space="preserve"> exposure of the liquidity </w:t>
        </w:r>
        <w:proofErr w:type="spellStart"/>
        <w:r w:rsidR="00707D3A">
          <w:rPr>
            <w:color w:val="000000" w:themeColor="text1"/>
          </w:rPr>
          <w:t>postion</w:t>
        </w:r>
      </w:ins>
      <w:proofErr w:type="spellEnd"/>
      <w:r w:rsidRPr="00056183">
        <w:rPr>
          <w:color w:val="000000" w:themeColor="text1"/>
        </w:rPr>
        <w:t>.  Factors of the model that the employee must take into consideration include</w:t>
      </w:r>
      <w:ins w:id="30" w:author="LIU, SHUNAN" w:date="2019-03-13T13:47:00Z">
        <w:r w:rsidR="00EF4924">
          <w:rPr>
            <w:color w:val="000000" w:themeColor="text1"/>
          </w:rPr>
          <w:t xml:space="preserve"> </w:t>
        </w:r>
      </w:ins>
      <w:del w:id="31" w:author="LIU, SHUNAN" w:date="2019-03-13T13:43:00Z">
        <w:r w:rsidRPr="00056183" w:rsidDel="00EF4924">
          <w:rPr>
            <w:color w:val="000000" w:themeColor="text1"/>
          </w:rPr>
          <w:delText xml:space="preserve"> probability of default</w:delText>
        </w:r>
      </w:del>
      <w:ins w:id="32" w:author="LIU, SHUNAN" w:date="2019-03-13T13:44:00Z">
        <w:r w:rsidR="00EF4924">
          <w:rPr>
            <w:color w:val="000000" w:themeColor="text1"/>
          </w:rPr>
          <w:t>deposit early remediation</w:t>
        </w:r>
      </w:ins>
      <w:ins w:id="33" w:author="LIU, SHUNAN" w:date="2019-03-13T14:04:00Z">
        <w:r w:rsidR="00807A81">
          <w:rPr>
            <w:color w:val="000000" w:themeColor="text1"/>
          </w:rPr>
          <w:t xml:space="preserve"> and </w:t>
        </w:r>
      </w:ins>
      <w:ins w:id="34" w:author="LIU, SHUNAN" w:date="2019-03-13T13:44:00Z">
        <w:r w:rsidR="00EF4924">
          <w:rPr>
            <w:color w:val="000000" w:themeColor="text1"/>
          </w:rPr>
          <w:t>rollover behavior</w:t>
        </w:r>
      </w:ins>
      <w:r w:rsidRPr="00056183">
        <w:rPr>
          <w:color w:val="000000" w:themeColor="text1"/>
        </w:rPr>
        <w:t xml:space="preserve">, </w:t>
      </w:r>
      <w:ins w:id="35" w:author="LIU, SHUNAN" w:date="2019-03-13T14:04:00Z">
        <w:r w:rsidR="00807A81">
          <w:rPr>
            <w:color w:val="000000" w:themeColor="text1"/>
          </w:rPr>
          <w:t>loan prepayment</w:t>
        </w:r>
      </w:ins>
      <w:ins w:id="36" w:author="LIU, SHUNAN" w:date="2019-03-13T14:05:00Z">
        <w:r w:rsidR="00A00108">
          <w:rPr>
            <w:color w:val="000000" w:themeColor="text1"/>
          </w:rPr>
          <w:t xml:space="preserve"> status,</w:t>
        </w:r>
      </w:ins>
      <w:ins w:id="37" w:author="LIU, SHUNAN" w:date="2019-03-13T14:04:00Z">
        <w:r w:rsidR="00807A81">
          <w:rPr>
            <w:color w:val="000000" w:themeColor="text1"/>
          </w:rPr>
          <w:t xml:space="preserve"> </w:t>
        </w:r>
      </w:ins>
      <w:ins w:id="38" w:author="LIU, SHUNAN" w:date="2019-03-13T13:44:00Z">
        <w:r w:rsidR="00EF4924">
          <w:rPr>
            <w:color w:val="000000" w:themeColor="text1"/>
          </w:rPr>
          <w:t>facilities</w:t>
        </w:r>
      </w:ins>
      <w:ins w:id="39" w:author="LIU, SHUNAN" w:date="2019-03-13T13:45:00Z">
        <w:r w:rsidR="00EF4924">
          <w:rPr>
            <w:color w:val="000000" w:themeColor="text1"/>
          </w:rPr>
          <w:t xml:space="preserve">’ </w:t>
        </w:r>
      </w:ins>
      <w:r w:rsidRPr="00056183">
        <w:rPr>
          <w:color w:val="000000" w:themeColor="text1"/>
        </w:rPr>
        <w:t xml:space="preserve">collateral values, exposure at </w:t>
      </w:r>
      <w:del w:id="40" w:author="LIU, SHUNAN" w:date="2019-03-13T13:45:00Z">
        <w:r w:rsidRPr="00056183" w:rsidDel="00EF4924">
          <w:rPr>
            <w:color w:val="000000" w:themeColor="text1"/>
          </w:rPr>
          <w:delText>default</w:delText>
        </w:r>
      </w:del>
      <w:ins w:id="41" w:author="LIU, SHUNAN" w:date="2019-03-13T13:45:00Z">
        <w:r w:rsidR="00EF4924">
          <w:rPr>
            <w:color w:val="000000" w:themeColor="text1"/>
          </w:rPr>
          <w:t xml:space="preserve"> </w:t>
        </w:r>
        <w:proofErr w:type="gramStart"/>
        <w:r w:rsidR="00EF4924">
          <w:rPr>
            <w:color w:val="000000" w:themeColor="text1"/>
          </w:rPr>
          <w:t>depositors</w:t>
        </w:r>
        <w:proofErr w:type="gramEnd"/>
        <w:r w:rsidR="00EF4924">
          <w:rPr>
            <w:color w:val="000000" w:themeColor="text1"/>
          </w:rPr>
          <w:t xml:space="preserve"> runoff</w:t>
        </w:r>
      </w:ins>
      <w:r w:rsidRPr="00056183">
        <w:rPr>
          <w:color w:val="000000" w:themeColor="text1"/>
        </w:rPr>
        <w:t xml:space="preserve">, </w:t>
      </w:r>
      <w:del w:id="42" w:author="LIU, SHUNAN" w:date="2019-03-13T13:45:00Z">
        <w:r w:rsidRPr="00056183" w:rsidDel="00EF4924">
          <w:rPr>
            <w:color w:val="000000" w:themeColor="text1"/>
          </w:rPr>
          <w:delText>loss given default</w:delText>
        </w:r>
      </w:del>
      <w:ins w:id="43" w:author="LIU, SHUNAN" w:date="2019-03-13T13:45:00Z">
        <w:r w:rsidR="00EF4924">
          <w:rPr>
            <w:color w:val="000000" w:themeColor="text1"/>
          </w:rPr>
          <w:t xml:space="preserve">loan commitment </w:t>
        </w:r>
      </w:ins>
      <w:ins w:id="44" w:author="LIU, SHUNAN" w:date="2019-03-13T13:46:00Z">
        <w:r w:rsidR="00EF4924">
          <w:rPr>
            <w:color w:val="000000" w:themeColor="text1"/>
          </w:rPr>
          <w:t>drawdown</w:t>
        </w:r>
      </w:ins>
      <w:ins w:id="45" w:author="LIU, SHUNAN" w:date="2019-03-13T13:45:00Z">
        <w:r w:rsidR="00EF4924">
          <w:rPr>
            <w:color w:val="000000" w:themeColor="text1"/>
          </w:rPr>
          <w:t xml:space="preserve"> under stress </w:t>
        </w:r>
      </w:ins>
      <w:ins w:id="46" w:author="LIU, SHUNAN" w:date="2019-03-13T13:46:00Z">
        <w:r w:rsidR="00EF4924">
          <w:rPr>
            <w:color w:val="000000" w:themeColor="text1"/>
          </w:rPr>
          <w:t>scenario</w:t>
        </w:r>
      </w:ins>
      <w:r w:rsidRPr="00056183">
        <w:rPr>
          <w:color w:val="000000" w:themeColor="text1"/>
        </w:rPr>
        <w:t>, maturity schedule</w:t>
      </w:r>
      <w:r w:rsidR="00FD202E">
        <w:rPr>
          <w:color w:val="000000" w:themeColor="text1"/>
        </w:rPr>
        <w:t xml:space="preserve">, </w:t>
      </w:r>
      <w:ins w:id="47" w:author="LIU, SHUNAN" w:date="2019-03-13T13:51:00Z">
        <w:r w:rsidR="00EF4924">
          <w:rPr>
            <w:color w:val="000000" w:themeColor="text1"/>
          </w:rPr>
          <w:t xml:space="preserve">funding concertation </w:t>
        </w:r>
      </w:ins>
      <w:r w:rsidRPr="00056183">
        <w:rPr>
          <w:color w:val="000000" w:themeColor="text1"/>
        </w:rPr>
        <w:t>etc. Based on the results the employee derived, he</w:t>
      </w:r>
      <w:del w:id="48" w:author="LIU, SHUNAN" w:date="2019-03-13T13:51:00Z">
        <w:r w:rsidRPr="00056183" w:rsidDel="00EF4924">
          <w:rPr>
            <w:color w:val="000000" w:themeColor="text1"/>
          </w:rPr>
          <w:delText>/she</w:delText>
        </w:r>
      </w:del>
      <w:r w:rsidRPr="00056183">
        <w:rPr>
          <w:color w:val="000000" w:themeColor="text1"/>
        </w:rPr>
        <w:t xml:space="preserve"> is required to formulate a report to address </w:t>
      </w:r>
      <w:del w:id="49" w:author="LIU, SHUNAN" w:date="2019-03-13T13:51:00Z">
        <w:r w:rsidR="00180483" w:rsidDel="00EF4924">
          <w:rPr>
            <w:color w:val="000000" w:themeColor="text1"/>
          </w:rPr>
          <w:delText>XYZ</w:delText>
        </w:r>
        <w:r w:rsidR="00874E9B" w:rsidDel="00EF4924">
          <w:rPr>
            <w:color w:val="000000" w:themeColor="text1"/>
          </w:rPr>
          <w:delText>-NY</w:delText>
        </w:r>
        <w:r w:rsidRPr="00056183" w:rsidDel="00EF4924">
          <w:rPr>
            <w:color w:val="000000" w:themeColor="text1"/>
          </w:rPr>
          <w:delText>’s</w:delText>
        </w:r>
      </w:del>
      <w:ins w:id="50" w:author="LIU, SHUNAN" w:date="2019-03-13T13:51:00Z">
        <w:r w:rsidR="00EF4924">
          <w:rPr>
            <w:color w:val="000000" w:themeColor="text1"/>
          </w:rPr>
          <w:t>the Bank’s</w:t>
        </w:r>
      </w:ins>
      <w:r w:rsidRPr="00056183">
        <w:rPr>
          <w:color w:val="000000" w:themeColor="text1"/>
        </w:rPr>
        <w:t xml:space="preserve"> </w:t>
      </w:r>
      <w:del w:id="51" w:author="LIU, SHUNAN" w:date="2019-03-13T13:52:00Z">
        <w:r w:rsidRPr="00056183" w:rsidDel="00EF4924">
          <w:rPr>
            <w:color w:val="000000" w:themeColor="text1"/>
          </w:rPr>
          <w:delText>credit</w:delText>
        </w:r>
      </w:del>
      <w:ins w:id="52" w:author="LIU, SHUNAN" w:date="2019-03-13T13:52:00Z">
        <w:r w:rsidR="00EF4924">
          <w:rPr>
            <w:color w:val="000000" w:themeColor="text1"/>
          </w:rPr>
          <w:t xml:space="preserve"> </w:t>
        </w:r>
        <w:proofErr w:type="gramStart"/>
        <w:r w:rsidR="00EF4924">
          <w:rPr>
            <w:color w:val="000000" w:themeColor="text1"/>
          </w:rPr>
          <w:t>liquidity</w:t>
        </w:r>
      </w:ins>
      <w:r w:rsidRPr="00056183">
        <w:rPr>
          <w:color w:val="000000" w:themeColor="text1"/>
        </w:rPr>
        <w:t xml:space="preserve"> portfolio risk status</w:t>
      </w:r>
      <w:proofErr w:type="gramEnd"/>
      <w:r w:rsidRPr="00056183">
        <w:rPr>
          <w:color w:val="000000" w:themeColor="text1"/>
        </w:rPr>
        <w:t xml:space="preserve">. </w:t>
      </w:r>
      <w:r w:rsidR="00FD202E">
        <w:rPr>
          <w:color w:val="000000" w:themeColor="text1"/>
        </w:rPr>
        <w:t xml:space="preserve"> </w:t>
      </w:r>
      <w:proofErr w:type="gramStart"/>
      <w:r w:rsidR="00FD202E">
        <w:rPr>
          <w:color w:val="000000" w:themeColor="text1"/>
        </w:rPr>
        <w:t>And</w:t>
      </w:r>
      <w:proofErr w:type="gramEnd"/>
      <w:r w:rsidR="00FD202E">
        <w:rPr>
          <w:color w:val="000000" w:themeColor="text1"/>
        </w:rPr>
        <w:t xml:space="preserve">, </w:t>
      </w:r>
      <w:r w:rsidRPr="00056183">
        <w:rPr>
          <w:color w:val="000000" w:themeColor="text1"/>
        </w:rPr>
        <w:t xml:space="preserve">the task is time-sensitive because the results the employee derives </w:t>
      </w:r>
      <w:r w:rsidR="00FD202E">
        <w:rPr>
          <w:color w:val="000000" w:themeColor="text1"/>
        </w:rPr>
        <w:t>must</w:t>
      </w:r>
      <w:r w:rsidRPr="00056183">
        <w:rPr>
          <w:color w:val="000000" w:themeColor="text1"/>
        </w:rPr>
        <w:t xml:space="preserve"> be fed into the Branch’s </w:t>
      </w:r>
      <w:del w:id="53" w:author="LIU, SHUNAN" w:date="2019-03-13T13:55:00Z">
        <w:r w:rsidRPr="00056183" w:rsidDel="004850D4">
          <w:rPr>
            <w:color w:val="000000" w:themeColor="text1"/>
          </w:rPr>
          <w:delText>financial statements</w:delText>
        </w:r>
        <w:r w:rsidR="00E25697" w:rsidDel="004850D4">
          <w:rPr>
            <w:color w:val="000000" w:themeColor="text1"/>
          </w:rPr>
          <w:delText xml:space="preserve"> </w:delText>
        </w:r>
      </w:del>
      <w:ins w:id="54" w:author="LIU, SHUNAN" w:date="2019-03-13T13:55:00Z">
        <w:r w:rsidR="004850D4">
          <w:rPr>
            <w:color w:val="000000" w:themeColor="text1"/>
          </w:rPr>
          <w:t xml:space="preserve"> liquidity risk report </w:t>
        </w:r>
      </w:ins>
      <w:r w:rsidR="00E25697">
        <w:rPr>
          <w:color w:val="000000" w:themeColor="text1"/>
        </w:rPr>
        <w:t xml:space="preserve">directly by end of each month.  </w:t>
      </w:r>
      <w:r w:rsidRPr="00056183">
        <w:rPr>
          <w:color w:val="000000" w:themeColor="text1"/>
        </w:rPr>
        <w:t xml:space="preserve">The modelling typically requires skills from </w:t>
      </w:r>
      <w:proofErr w:type="gramStart"/>
      <w:r w:rsidRPr="00056183">
        <w:rPr>
          <w:color w:val="000000" w:themeColor="text1"/>
        </w:rPr>
        <w:t>spread-sheet</w:t>
      </w:r>
      <w:proofErr w:type="gramEnd"/>
      <w:r w:rsidRPr="00056183">
        <w:rPr>
          <w:color w:val="000000" w:themeColor="text1"/>
        </w:rPr>
        <w:t xml:space="preserve"> analysis to application of advanced modelling tools</w:t>
      </w:r>
      <w:ins w:id="55" w:author="LIU, SHUNAN" w:date="2019-03-13T13:55:00Z">
        <w:r w:rsidR="004850D4">
          <w:rPr>
            <w:color w:val="000000" w:themeColor="text1"/>
          </w:rPr>
          <w:t xml:space="preserve"> such as VBA, SQL and Bloomberg</w:t>
        </w:r>
      </w:ins>
      <w:r w:rsidRPr="00056183">
        <w:rPr>
          <w:color w:val="000000" w:themeColor="text1"/>
        </w:rPr>
        <w:t xml:space="preserve">. Because the employee </w:t>
      </w:r>
      <w:proofErr w:type="gramStart"/>
      <w:r w:rsidRPr="00056183">
        <w:rPr>
          <w:color w:val="000000" w:themeColor="text1"/>
        </w:rPr>
        <w:t>will be exposed</w:t>
      </w:r>
      <w:proofErr w:type="gramEnd"/>
      <w:r w:rsidRPr="00056183">
        <w:rPr>
          <w:color w:val="000000" w:themeColor="text1"/>
        </w:rPr>
        <w:t xml:space="preserve"> to a large amount of financial data, specialized knowledge in statistics and data analytics is required to perform these complex and sophisticated analytical responsibilities. </w:t>
      </w:r>
      <w:r w:rsidR="00FD202E">
        <w:rPr>
          <w:color w:val="000000" w:themeColor="text1"/>
        </w:rPr>
        <w:t xml:space="preserve"> </w:t>
      </w:r>
    </w:p>
    <w:p w:rsidR="00056183" w:rsidRPr="00056183" w:rsidRDefault="00056183" w:rsidP="00056183">
      <w:pPr>
        <w:spacing w:before="120"/>
        <w:jc w:val="both"/>
        <w:rPr>
          <w:color w:val="000000" w:themeColor="text1"/>
        </w:rPr>
      </w:pPr>
      <w:r w:rsidRPr="00056183">
        <w:rPr>
          <w:color w:val="000000" w:themeColor="text1"/>
        </w:rPr>
        <w:t xml:space="preserve">In </w:t>
      </w:r>
      <w:del w:id="56" w:author="LIU, SHUNAN" w:date="2019-03-13T13:56:00Z">
        <w:r w:rsidRPr="00056183" w:rsidDel="00807A81">
          <w:rPr>
            <w:color w:val="000000" w:themeColor="text1"/>
          </w:rPr>
          <w:delText xml:space="preserve">Ms. </w:delText>
        </w:r>
        <w:r w:rsidR="001F0BD8" w:rsidDel="00807A81">
          <w:rPr>
            <w:color w:val="000000" w:themeColor="text1"/>
          </w:rPr>
          <w:delText>Chang</w:delText>
        </w:r>
        <w:r w:rsidRPr="00056183" w:rsidDel="00807A81">
          <w:rPr>
            <w:color w:val="000000" w:themeColor="text1"/>
          </w:rPr>
          <w:delText>’s</w:delText>
        </w:r>
      </w:del>
      <w:ins w:id="57" w:author="LIU, SHUNAN" w:date="2019-03-13T13:59:00Z">
        <w:r w:rsidR="00807A81">
          <w:rPr>
            <w:color w:val="000000" w:themeColor="text1"/>
          </w:rPr>
          <w:t xml:space="preserve"> </w:t>
        </w:r>
      </w:ins>
      <w:ins w:id="58" w:author="LIU, SHUNAN" w:date="2019-03-13T13:56:00Z">
        <w:r w:rsidR="00807A81">
          <w:rPr>
            <w:color w:val="000000" w:themeColor="text1"/>
          </w:rPr>
          <w:t>Mr. Liu’s</w:t>
        </w:r>
      </w:ins>
      <w:r w:rsidRPr="00056183">
        <w:rPr>
          <w:color w:val="000000" w:themeColor="text1"/>
        </w:rPr>
        <w:t xml:space="preserve"> case, the graduate level course</w:t>
      </w:r>
      <w:r w:rsidR="00FD202E">
        <w:rPr>
          <w:color w:val="000000" w:themeColor="text1"/>
        </w:rPr>
        <w:t>s</w:t>
      </w:r>
      <w:r w:rsidRPr="00056183">
        <w:rPr>
          <w:color w:val="000000" w:themeColor="text1"/>
        </w:rPr>
        <w:t xml:space="preserve"> she took in</w:t>
      </w:r>
      <w:del w:id="59" w:author="LIU, SHUNAN" w:date="2019-03-13T14:00:00Z">
        <w:r w:rsidRPr="00056183" w:rsidDel="00807A81">
          <w:rPr>
            <w:color w:val="000000" w:themeColor="text1"/>
          </w:rPr>
          <w:delText xml:space="preserve"> </w:delText>
        </w:r>
        <w:r w:rsidRPr="00056183" w:rsidDel="00807A81">
          <w:rPr>
            <w:b/>
            <w:i/>
            <w:color w:val="000000" w:themeColor="text1"/>
          </w:rPr>
          <w:delText>Risk Modelling and Assessment</w:delText>
        </w:r>
      </w:del>
      <w:ins w:id="60" w:author="LIU, SHUNAN" w:date="2019-03-13T14:01:00Z">
        <w:r w:rsidR="00807A81">
          <w:rPr>
            <w:b/>
            <w:i/>
            <w:color w:val="000000" w:themeColor="text1"/>
          </w:rPr>
          <w:t xml:space="preserve"> Applied Analytics </w:t>
        </w:r>
        <w:proofErr w:type="spellStart"/>
        <w:r w:rsidR="00807A81">
          <w:rPr>
            <w:b/>
            <w:i/>
            <w:color w:val="000000" w:themeColor="text1"/>
          </w:rPr>
          <w:t>Frmework</w:t>
        </w:r>
        <w:proofErr w:type="spellEnd"/>
        <w:r w:rsidR="00807A81">
          <w:rPr>
            <w:b/>
            <w:i/>
            <w:color w:val="000000" w:themeColor="text1"/>
          </w:rPr>
          <w:t xml:space="preserve"> and Method</w:t>
        </w:r>
      </w:ins>
      <w:r w:rsidRPr="00056183">
        <w:rPr>
          <w:b/>
          <w:i/>
          <w:color w:val="000000" w:themeColor="text1"/>
        </w:rPr>
        <w:t xml:space="preserve">, </w:t>
      </w:r>
      <w:del w:id="61" w:author="LIU, SHUNAN" w:date="2019-03-13T14:01:00Z">
        <w:r w:rsidRPr="00056183" w:rsidDel="00807A81">
          <w:rPr>
            <w:b/>
            <w:i/>
            <w:color w:val="000000" w:themeColor="text1"/>
          </w:rPr>
          <w:delText>Analytics Principle and Application</w:delText>
        </w:r>
      </w:del>
      <w:r w:rsidRPr="00056183">
        <w:rPr>
          <w:b/>
          <w:color w:val="000000" w:themeColor="text1"/>
        </w:rPr>
        <w:t xml:space="preserve"> </w:t>
      </w:r>
      <w:ins w:id="62" w:author="LIU, SHUNAN" w:date="2019-03-13T14:01:00Z">
        <w:r w:rsidR="00807A81">
          <w:rPr>
            <w:b/>
            <w:i/>
            <w:color w:val="000000" w:themeColor="text1"/>
          </w:rPr>
          <w:t>Modern Database Architecture</w:t>
        </w:r>
        <w:r w:rsidR="00807A81">
          <w:rPr>
            <w:b/>
            <w:i/>
            <w:color w:val="000000" w:themeColor="text1"/>
          </w:rPr>
          <w:t xml:space="preserve"> </w:t>
        </w:r>
      </w:ins>
      <w:r w:rsidRPr="00056183">
        <w:rPr>
          <w:b/>
          <w:color w:val="000000" w:themeColor="text1"/>
        </w:rPr>
        <w:t xml:space="preserve">as well as </w:t>
      </w:r>
      <w:del w:id="63" w:author="LIU, SHUNAN" w:date="2019-03-13T13:57:00Z">
        <w:r w:rsidRPr="00056183" w:rsidDel="00807A81">
          <w:rPr>
            <w:b/>
            <w:i/>
            <w:color w:val="000000" w:themeColor="text1"/>
          </w:rPr>
          <w:delText>Analytical Methods I</w:delText>
        </w:r>
      </w:del>
      <w:ins w:id="64" w:author="LIU, SHUNAN" w:date="2019-03-13T13:57:00Z">
        <w:r w:rsidR="00807A81">
          <w:rPr>
            <w:b/>
            <w:i/>
            <w:color w:val="000000" w:themeColor="text1"/>
          </w:rPr>
          <w:t xml:space="preserve"> Research Design</w:t>
        </w:r>
      </w:ins>
      <w:r w:rsidRPr="00056183">
        <w:rPr>
          <w:i/>
          <w:color w:val="000000" w:themeColor="text1"/>
        </w:rPr>
        <w:t xml:space="preserve"> </w:t>
      </w:r>
      <w:r w:rsidRPr="00056183">
        <w:rPr>
          <w:color w:val="000000" w:themeColor="text1"/>
        </w:rPr>
        <w:t xml:space="preserve">provided her with the theoretical academic preparation required to perform these sophisticated responsibilities. </w:t>
      </w:r>
    </w:p>
    <w:p w:rsidR="001F0BD8" w:rsidRDefault="001F0BD8" w:rsidP="00056183">
      <w:pPr>
        <w:jc w:val="both"/>
        <w:rPr>
          <w:color w:val="000000" w:themeColor="text1"/>
        </w:rPr>
      </w:pPr>
    </w:p>
    <w:p w:rsidR="00E25697" w:rsidRDefault="00E25697" w:rsidP="00056183">
      <w:pPr>
        <w:jc w:val="both"/>
        <w:rPr>
          <w:color w:val="000000" w:themeColor="text1"/>
        </w:rPr>
      </w:pPr>
    </w:p>
    <w:p w:rsidR="00056183" w:rsidRPr="00E25697" w:rsidRDefault="00056183" w:rsidP="000D3EFB">
      <w:pPr>
        <w:numPr>
          <w:ilvl w:val="0"/>
          <w:numId w:val="4"/>
        </w:numPr>
        <w:jc w:val="both"/>
        <w:rPr>
          <w:b/>
          <w:u w:val="single"/>
        </w:rPr>
      </w:pPr>
      <w:r w:rsidRPr="00E25697">
        <w:rPr>
          <w:b/>
          <w:u w:val="single"/>
        </w:rPr>
        <w:t xml:space="preserve">Analyzing </w:t>
      </w:r>
      <w:del w:id="65" w:author="LIU, SHUNAN" w:date="2019-03-13T14:02:00Z">
        <w:r w:rsidRPr="00E25697" w:rsidDel="00807A81">
          <w:rPr>
            <w:rFonts w:hint="eastAsia"/>
            <w:b/>
            <w:u w:val="single"/>
          </w:rPr>
          <w:delText xml:space="preserve">loan </w:delText>
        </w:r>
        <w:r w:rsidRPr="00E25697" w:rsidDel="00807A81">
          <w:rPr>
            <w:b/>
            <w:u w:val="single"/>
          </w:rPr>
          <w:delText>applicant’s financial status</w:delText>
        </w:r>
      </w:del>
      <w:ins w:id="66" w:author="LIU, SHUNAN" w:date="2019-03-13T14:03:00Z">
        <w:r w:rsidR="00807A81">
          <w:rPr>
            <w:b/>
            <w:u w:val="single"/>
          </w:rPr>
          <w:t xml:space="preserve"> </w:t>
        </w:r>
      </w:ins>
      <w:ins w:id="67" w:author="LIU, SHUNAN" w:date="2019-03-13T14:16:00Z">
        <w:r w:rsidR="006E6A8F">
          <w:rPr>
            <w:b/>
            <w:u w:val="single"/>
          </w:rPr>
          <w:t>funding’</w:t>
        </w:r>
      </w:ins>
      <w:ins w:id="68" w:author="LIU, SHUNAN" w:date="2019-03-13T14:03:00Z">
        <w:r w:rsidR="00807A81">
          <w:rPr>
            <w:b/>
            <w:u w:val="single"/>
          </w:rPr>
          <w:t>s liquidity life</w:t>
        </w:r>
      </w:ins>
      <w:r w:rsidRPr="00E25697">
        <w:rPr>
          <w:b/>
          <w:u w:val="single"/>
        </w:rPr>
        <w:t xml:space="preserve">, </w:t>
      </w:r>
      <w:del w:id="69" w:author="LIU, SHUNAN" w:date="2019-03-13T14:04:00Z">
        <w:r w:rsidRPr="00E25697" w:rsidDel="00807A81">
          <w:rPr>
            <w:b/>
            <w:u w:val="single"/>
          </w:rPr>
          <w:delText>credits</w:delText>
        </w:r>
      </w:del>
      <w:ins w:id="70" w:author="LIU, SHUNAN" w:date="2019-03-13T14:04:00Z">
        <w:r w:rsidR="00807A81">
          <w:rPr>
            <w:b/>
            <w:u w:val="single"/>
          </w:rPr>
          <w:t xml:space="preserve"> </w:t>
        </w:r>
      </w:ins>
      <w:ins w:id="71" w:author="LIU, SHUNAN" w:date="2019-03-13T14:15:00Z">
        <w:r w:rsidR="006E6A8F">
          <w:rPr>
            <w:b/>
            <w:u w:val="single"/>
          </w:rPr>
          <w:t xml:space="preserve">product and account </w:t>
        </w:r>
      </w:ins>
      <w:ins w:id="72" w:author="LIU, SHUNAN" w:date="2019-03-13T14:16:00Z">
        <w:r w:rsidR="006E6A8F">
          <w:rPr>
            <w:b/>
            <w:u w:val="single"/>
          </w:rPr>
          <w:t>feature</w:t>
        </w:r>
      </w:ins>
      <w:r w:rsidRPr="00E25697">
        <w:rPr>
          <w:b/>
          <w:u w:val="single"/>
        </w:rPr>
        <w:t xml:space="preserve">, and </w:t>
      </w:r>
      <w:del w:id="73" w:author="LIU, SHUNAN" w:date="2019-03-13T14:31:00Z">
        <w:r w:rsidRPr="00E25697" w:rsidDel="00B575F3">
          <w:rPr>
            <w:b/>
            <w:u w:val="single"/>
          </w:rPr>
          <w:delText xml:space="preserve">property evaluations </w:delText>
        </w:r>
      </w:del>
      <w:ins w:id="74" w:author="LIU, SHUNAN" w:date="2019-03-13T14:31:00Z">
        <w:r w:rsidR="00B575F3">
          <w:rPr>
            <w:b/>
            <w:u w:val="single"/>
          </w:rPr>
          <w:t xml:space="preserve">liquidity buffer composition </w:t>
        </w:r>
      </w:ins>
      <w:r w:rsidRPr="00E25697">
        <w:rPr>
          <w:b/>
          <w:u w:val="single"/>
        </w:rPr>
        <w:t xml:space="preserve">to </w:t>
      </w:r>
      <w:r w:rsidRPr="00E25697">
        <w:rPr>
          <w:b/>
          <w:u w:val="single"/>
        </w:rPr>
        <w:lastRenderedPageBreak/>
        <w:t xml:space="preserve">determine </w:t>
      </w:r>
      <w:del w:id="75" w:author="LIU, SHUNAN" w:date="2019-03-13T14:32:00Z">
        <w:r w:rsidRPr="00E25697" w:rsidDel="00B575F3">
          <w:rPr>
            <w:b/>
            <w:u w:val="single"/>
          </w:rPr>
          <w:delText xml:space="preserve">credit </w:delText>
        </w:r>
      </w:del>
      <w:ins w:id="76" w:author="LIU, SHUNAN" w:date="2019-03-13T14:32:00Z">
        <w:r w:rsidR="00B575F3">
          <w:rPr>
            <w:b/>
            <w:u w:val="single"/>
          </w:rPr>
          <w:t xml:space="preserve">liquidity </w:t>
        </w:r>
      </w:ins>
      <w:r w:rsidR="009B1717" w:rsidRPr="00E25697">
        <w:rPr>
          <w:b/>
          <w:u w:val="single"/>
        </w:rPr>
        <w:t xml:space="preserve">risk associated with the </w:t>
      </w:r>
      <w:del w:id="77" w:author="LIU, SHUNAN" w:date="2019-03-13T14:35:00Z">
        <w:r w:rsidR="009B1717" w:rsidRPr="00E25697" w:rsidDel="00B575F3">
          <w:rPr>
            <w:b/>
            <w:u w:val="single"/>
          </w:rPr>
          <w:delText xml:space="preserve">borrower </w:delText>
        </w:r>
      </w:del>
      <w:ins w:id="78" w:author="LIU, SHUNAN" w:date="2019-03-13T14:35:00Z">
        <w:r w:rsidR="00B575F3">
          <w:rPr>
            <w:b/>
            <w:u w:val="single"/>
          </w:rPr>
          <w:t xml:space="preserve">funding </w:t>
        </w:r>
      </w:ins>
      <w:r w:rsidRPr="00E25697">
        <w:rPr>
          <w:b/>
          <w:u w:val="single"/>
        </w:rPr>
        <w:t>and feasibility of</w:t>
      </w:r>
      <w:del w:id="79" w:author="LIU, SHUNAN" w:date="2019-03-13T14:36:00Z">
        <w:r w:rsidRPr="00E25697" w:rsidDel="00565CD6">
          <w:rPr>
            <w:b/>
            <w:u w:val="single"/>
          </w:rPr>
          <w:delText xml:space="preserve"> granting loans</w:delText>
        </w:r>
      </w:del>
      <w:ins w:id="80" w:author="LIU, SHUNAN" w:date="2019-03-13T14:36:00Z">
        <w:r w:rsidR="00565CD6">
          <w:rPr>
            <w:b/>
            <w:u w:val="single"/>
          </w:rPr>
          <w:t xml:space="preserve"> </w:t>
        </w:r>
      </w:ins>
      <w:ins w:id="81" w:author="LIU, SHUNAN" w:date="2019-03-13T14:50:00Z">
        <w:r w:rsidR="00637D91">
          <w:rPr>
            <w:b/>
            <w:u w:val="single"/>
          </w:rPr>
          <w:t>asset and liability management</w:t>
        </w:r>
      </w:ins>
      <w:r w:rsidRPr="00E25697">
        <w:rPr>
          <w:b/>
          <w:u w:val="single"/>
        </w:rPr>
        <w:t xml:space="preserve">; Coordinating with  </w:t>
      </w:r>
      <w:del w:id="82" w:author="LIU, SHUNAN" w:date="2019-03-13T14:50:00Z">
        <w:r w:rsidR="00180483" w:rsidRPr="00E25697" w:rsidDel="00637D91">
          <w:rPr>
            <w:b/>
            <w:u w:val="single"/>
          </w:rPr>
          <w:delText>XYZ</w:delText>
        </w:r>
        <w:r w:rsidRPr="00E25697" w:rsidDel="00637D91">
          <w:rPr>
            <w:b/>
            <w:u w:val="single"/>
          </w:rPr>
          <w:delText xml:space="preserve">-NY’s </w:delText>
        </w:r>
      </w:del>
      <w:ins w:id="83" w:author="LIU, SHUNAN" w:date="2019-03-13T14:50:00Z">
        <w:r w:rsidR="00637D91">
          <w:rPr>
            <w:b/>
            <w:u w:val="single"/>
          </w:rPr>
          <w:t xml:space="preserve"> the Bank’s </w:t>
        </w:r>
      </w:ins>
      <w:r w:rsidRPr="00E25697">
        <w:rPr>
          <w:b/>
          <w:u w:val="single"/>
        </w:rPr>
        <w:t xml:space="preserve">other departments to drive the </w:t>
      </w:r>
      <w:del w:id="84" w:author="LIU, SHUNAN" w:date="2019-03-13T14:50:00Z">
        <w:r w:rsidRPr="00E25697" w:rsidDel="00637D91">
          <w:rPr>
            <w:b/>
            <w:u w:val="single"/>
          </w:rPr>
          <w:delText xml:space="preserve">credit </w:delText>
        </w:r>
      </w:del>
      <w:ins w:id="85" w:author="LIU, SHUNAN" w:date="2019-03-13T14:51:00Z">
        <w:r w:rsidR="00637D91">
          <w:rPr>
            <w:b/>
            <w:u w:val="single"/>
          </w:rPr>
          <w:t xml:space="preserve"> liquidity </w:t>
        </w:r>
      </w:ins>
      <w:r w:rsidRPr="00E25697">
        <w:rPr>
          <w:b/>
          <w:u w:val="single"/>
        </w:rPr>
        <w:t>process and ensure timely provision of information during the application, assessment, approval and monitoring pha</w:t>
      </w:r>
      <w:r w:rsidR="001F0BD8" w:rsidRPr="00E25697">
        <w:rPr>
          <w:b/>
          <w:u w:val="single"/>
        </w:rPr>
        <w:t xml:space="preserve">ses (Percentage of time spent: </w:t>
      </w:r>
      <w:r w:rsidR="001F0BD8" w:rsidRPr="00E25697">
        <w:rPr>
          <w:b/>
          <w:color w:val="FF0000"/>
          <w:u w:val="single"/>
        </w:rPr>
        <w:t>4</w:t>
      </w:r>
      <w:r w:rsidRPr="00E25697">
        <w:rPr>
          <w:b/>
          <w:color w:val="FF0000"/>
          <w:u w:val="single"/>
        </w:rPr>
        <w:t>0%</w:t>
      </w:r>
      <w:r w:rsidRPr="00E25697">
        <w:rPr>
          <w:b/>
          <w:u w:val="single"/>
        </w:rPr>
        <w:t xml:space="preserve">) </w:t>
      </w:r>
    </w:p>
    <w:p w:rsidR="00056183" w:rsidRPr="00056183" w:rsidRDefault="00056183" w:rsidP="00056183">
      <w:pPr>
        <w:ind w:left="720"/>
        <w:jc w:val="both"/>
        <w:rPr>
          <w:color w:val="000000" w:themeColor="text1"/>
        </w:rPr>
      </w:pPr>
    </w:p>
    <w:p w:rsidR="00056183" w:rsidRPr="00056183" w:rsidRDefault="00056183" w:rsidP="00056183">
      <w:pPr>
        <w:jc w:val="both"/>
        <w:rPr>
          <w:color w:val="000000" w:themeColor="text1"/>
        </w:rPr>
      </w:pPr>
      <w:r w:rsidRPr="00056183">
        <w:rPr>
          <w:color w:val="000000" w:themeColor="text1"/>
        </w:rPr>
        <w:t xml:space="preserve">This requires the employee to have a thorough academic understanding of financial </w:t>
      </w:r>
      <w:del w:id="86" w:author="LIU, SHUNAN" w:date="2019-03-13T14:51:00Z">
        <w:r w:rsidRPr="00056183" w:rsidDel="00637D91">
          <w:rPr>
            <w:color w:val="000000" w:themeColor="text1"/>
          </w:rPr>
          <w:delText xml:space="preserve">statements </w:delText>
        </w:r>
      </w:del>
      <w:ins w:id="87" w:author="LIU, SHUNAN" w:date="2019-03-13T14:51:00Z">
        <w:r w:rsidR="00637D91">
          <w:rPr>
            <w:color w:val="000000" w:themeColor="text1"/>
          </w:rPr>
          <w:t xml:space="preserve">market </w:t>
        </w:r>
      </w:ins>
      <w:r w:rsidRPr="00056183">
        <w:rPr>
          <w:color w:val="000000" w:themeColor="text1"/>
        </w:rPr>
        <w:t xml:space="preserve">and the </w:t>
      </w:r>
      <w:r w:rsidR="00FD202E">
        <w:rPr>
          <w:color w:val="000000" w:themeColor="text1"/>
        </w:rPr>
        <w:t>applicable</w:t>
      </w:r>
      <w:del w:id="88" w:author="LIU, SHUNAN" w:date="2019-03-13T14:51:00Z">
        <w:r w:rsidR="00FD202E" w:rsidDel="00637D91">
          <w:rPr>
            <w:color w:val="000000" w:themeColor="text1"/>
          </w:rPr>
          <w:delText xml:space="preserve"> </w:delText>
        </w:r>
        <w:r w:rsidRPr="00056183" w:rsidDel="00637D91">
          <w:rPr>
            <w:color w:val="000000" w:themeColor="text1"/>
          </w:rPr>
          <w:delText>financial accounting principles</w:delText>
        </w:r>
      </w:del>
      <w:ins w:id="89" w:author="LIU, SHUNAN" w:date="2019-03-13T14:51:00Z">
        <w:r w:rsidR="00637D91">
          <w:rPr>
            <w:color w:val="000000" w:themeColor="text1"/>
          </w:rPr>
          <w:t xml:space="preserve"> data analysis skills</w:t>
        </w:r>
      </w:ins>
      <w:r w:rsidRPr="00056183">
        <w:rPr>
          <w:color w:val="000000" w:themeColor="text1"/>
        </w:rPr>
        <w:t xml:space="preserve">. The employee is required to analyze the </w:t>
      </w:r>
      <w:del w:id="90" w:author="LIU, SHUNAN" w:date="2019-03-13T14:52:00Z">
        <w:r w:rsidRPr="00056183" w:rsidDel="00637D91">
          <w:rPr>
            <w:color w:val="000000" w:themeColor="text1"/>
          </w:rPr>
          <w:delText>financial statements</w:delText>
        </w:r>
      </w:del>
      <w:r w:rsidRPr="00056183">
        <w:rPr>
          <w:color w:val="000000" w:themeColor="text1"/>
        </w:rPr>
        <w:t xml:space="preserve"> </w:t>
      </w:r>
      <w:ins w:id="91" w:author="LIU, SHUNAN" w:date="2019-03-13T14:52:00Z">
        <w:r w:rsidR="00637D91">
          <w:rPr>
            <w:color w:val="000000" w:themeColor="text1"/>
          </w:rPr>
          <w:t xml:space="preserve">behavior pattern </w:t>
        </w:r>
      </w:ins>
      <w:r w:rsidRPr="00056183">
        <w:rPr>
          <w:color w:val="000000" w:themeColor="text1"/>
        </w:rPr>
        <w:t xml:space="preserve">of customers to evaluate their </w:t>
      </w:r>
      <w:del w:id="92" w:author="LIU, SHUNAN" w:date="2019-03-13T14:52:00Z">
        <w:r w:rsidRPr="00056183" w:rsidDel="00637D91">
          <w:rPr>
            <w:color w:val="000000" w:themeColor="text1"/>
          </w:rPr>
          <w:delText>c</w:delText>
        </w:r>
      </w:del>
      <w:del w:id="93" w:author="LIU, SHUNAN" w:date="2019-03-13T14:53:00Z">
        <w:r w:rsidRPr="00056183" w:rsidDel="00637D91">
          <w:rPr>
            <w:color w:val="000000" w:themeColor="text1"/>
          </w:rPr>
          <w:delText>redit worthiness and solvency</w:delText>
        </w:r>
      </w:del>
      <w:ins w:id="94" w:author="LIU, SHUNAN" w:date="2019-03-13T15:08:00Z">
        <w:r w:rsidR="00F82F23">
          <w:rPr>
            <w:color w:val="000000" w:themeColor="text1"/>
          </w:rPr>
          <w:t xml:space="preserve"> funding </w:t>
        </w:r>
      </w:ins>
      <w:ins w:id="95" w:author="LIU, SHUNAN" w:date="2019-03-13T15:07:00Z">
        <w:r w:rsidR="00F82F23">
          <w:rPr>
            <w:color w:val="000000" w:themeColor="text1"/>
          </w:rPr>
          <w:t xml:space="preserve">rollover and </w:t>
        </w:r>
      </w:ins>
      <w:ins w:id="96" w:author="LIU, SHUNAN" w:date="2019-03-13T14:53:00Z">
        <w:r w:rsidR="00637D91">
          <w:rPr>
            <w:color w:val="000000" w:themeColor="text1"/>
          </w:rPr>
          <w:t>runoff</w:t>
        </w:r>
      </w:ins>
      <w:ins w:id="97" w:author="LIU, SHUNAN" w:date="2019-03-13T15:06:00Z">
        <w:r w:rsidR="00F82F23">
          <w:rPr>
            <w:color w:val="000000" w:themeColor="text1"/>
          </w:rPr>
          <w:t xml:space="preserve">, </w:t>
        </w:r>
      </w:ins>
      <w:ins w:id="98" w:author="LIU, SHUNAN" w:date="2019-03-13T15:07:00Z">
        <w:r w:rsidR="00F82F23">
          <w:rPr>
            <w:color w:val="000000" w:themeColor="text1"/>
          </w:rPr>
          <w:t>prepayment and early remediation</w:t>
        </w:r>
      </w:ins>
      <w:r w:rsidRPr="00056183">
        <w:rPr>
          <w:color w:val="000000" w:themeColor="text1"/>
        </w:rPr>
        <w:t xml:space="preserve">, and thus determine the degree of </w:t>
      </w:r>
      <w:ins w:id="99" w:author="LIU, SHUNAN" w:date="2019-03-13T15:08:00Z">
        <w:r w:rsidR="00F82F23">
          <w:rPr>
            <w:color w:val="000000" w:themeColor="text1"/>
          </w:rPr>
          <w:t xml:space="preserve">liquidity </w:t>
        </w:r>
      </w:ins>
      <w:r w:rsidRPr="00056183">
        <w:rPr>
          <w:color w:val="000000" w:themeColor="text1"/>
        </w:rPr>
        <w:t xml:space="preserve">risk involved in </w:t>
      </w:r>
      <w:del w:id="100" w:author="LIU, SHUNAN" w:date="2019-03-13T15:08:00Z">
        <w:r w:rsidRPr="00056183" w:rsidDel="00F82F23">
          <w:rPr>
            <w:color w:val="000000" w:themeColor="text1"/>
          </w:rPr>
          <w:delText>lending to them</w:delText>
        </w:r>
      </w:del>
      <w:ins w:id="101" w:author="LIU, SHUNAN" w:date="2019-03-13T15:09:00Z">
        <w:r w:rsidR="00F82F23">
          <w:rPr>
            <w:color w:val="000000" w:themeColor="text1"/>
          </w:rPr>
          <w:t xml:space="preserve"> </w:t>
        </w:r>
      </w:ins>
      <w:ins w:id="102" w:author="LIU, SHUNAN" w:date="2019-03-13T15:08:00Z">
        <w:r w:rsidR="00F82F23">
          <w:rPr>
            <w:color w:val="000000" w:themeColor="text1"/>
          </w:rPr>
          <w:t>asset and liability management</w:t>
        </w:r>
      </w:ins>
      <w:r w:rsidRPr="00056183">
        <w:rPr>
          <w:color w:val="000000" w:themeColor="text1"/>
        </w:rPr>
        <w:t>. The employee must be able to assess the customer</w:t>
      </w:r>
      <w:ins w:id="103" w:author="LIU, SHUNAN" w:date="2019-03-13T15:10:00Z">
        <w:r w:rsidR="00DE2879">
          <w:rPr>
            <w:color w:val="000000" w:themeColor="text1"/>
          </w:rPr>
          <w:t xml:space="preserve"> concertation, </w:t>
        </w:r>
      </w:ins>
      <w:del w:id="104" w:author="LIU, SHUNAN" w:date="2019-03-13T15:10:00Z">
        <w:r w:rsidRPr="00056183" w:rsidDel="00DE2879">
          <w:rPr>
            <w:color w:val="000000" w:themeColor="text1"/>
          </w:rPr>
          <w:delText>’s financials, market shares, and industry position</w:delText>
        </w:r>
      </w:del>
      <w:ins w:id="105" w:author="LIU, SHUNAN" w:date="2019-03-13T15:10:00Z">
        <w:r w:rsidR="00DE2879">
          <w:rPr>
            <w:color w:val="000000" w:themeColor="text1"/>
          </w:rPr>
          <w:t xml:space="preserve"> funding type </w:t>
        </w:r>
      </w:ins>
      <w:del w:id="106" w:author="LIU, SHUNAN" w:date="2019-03-13T15:11:00Z">
        <w:r w:rsidRPr="00056183" w:rsidDel="00DE2879">
          <w:rPr>
            <w:color w:val="000000" w:themeColor="text1"/>
          </w:rPr>
          <w:delText>,</w:delText>
        </w:r>
      </w:del>
      <w:ins w:id="107" w:author="LIU, SHUNAN" w:date="2019-03-13T15:11:00Z">
        <w:r w:rsidR="00DE2879">
          <w:rPr>
            <w:color w:val="000000" w:themeColor="text1"/>
          </w:rPr>
          <w:t>concertation</w:t>
        </w:r>
        <w:r w:rsidR="00DE2879" w:rsidRPr="00056183">
          <w:rPr>
            <w:color w:val="000000" w:themeColor="text1"/>
          </w:rPr>
          <w:t>,</w:t>
        </w:r>
        <w:r w:rsidR="00DE2879">
          <w:rPr>
            <w:color w:val="000000" w:themeColor="text1"/>
          </w:rPr>
          <w:t xml:space="preserve"> </w:t>
        </w:r>
      </w:ins>
      <w:ins w:id="108" w:author="LIU, SHUNAN" w:date="2019-03-13T15:16:00Z">
        <w:r w:rsidR="00DE2879">
          <w:rPr>
            <w:color w:val="000000" w:themeColor="text1"/>
          </w:rPr>
          <w:t xml:space="preserve">Cashflow </w:t>
        </w:r>
      </w:ins>
      <w:ins w:id="109" w:author="LIU, SHUNAN" w:date="2019-03-13T15:11:00Z">
        <w:r w:rsidR="00DE2879">
          <w:rPr>
            <w:color w:val="000000" w:themeColor="text1"/>
          </w:rPr>
          <w:t>maturity</w:t>
        </w:r>
      </w:ins>
      <w:ins w:id="110" w:author="LIU, SHUNAN" w:date="2019-03-13T15:10:00Z">
        <w:r w:rsidR="00DE2879">
          <w:rPr>
            <w:color w:val="000000" w:themeColor="text1"/>
          </w:rPr>
          <w:t xml:space="preserve"> </w:t>
        </w:r>
      </w:ins>
      <w:ins w:id="111" w:author="LIU, SHUNAN" w:date="2019-03-13T15:12:00Z">
        <w:r w:rsidR="00DE2879">
          <w:rPr>
            <w:color w:val="000000" w:themeColor="text1"/>
          </w:rPr>
          <w:t>tenor</w:t>
        </w:r>
      </w:ins>
      <w:ins w:id="112" w:author="LIU, SHUNAN" w:date="2019-03-13T15:15:00Z">
        <w:r w:rsidR="00DE2879">
          <w:rPr>
            <w:color w:val="000000" w:themeColor="text1"/>
          </w:rPr>
          <w:t xml:space="preserve"> </w:t>
        </w:r>
      </w:ins>
      <w:ins w:id="113" w:author="LIU, SHUNAN" w:date="2019-03-13T15:16:00Z">
        <w:r w:rsidR="00DE2879">
          <w:rPr>
            <w:color w:val="000000" w:themeColor="text1"/>
          </w:rPr>
          <w:t>mismatch</w:t>
        </w:r>
      </w:ins>
      <w:ins w:id="114" w:author="LIU, SHUNAN" w:date="2019-03-13T15:12:00Z">
        <w:r w:rsidR="00DE2879">
          <w:rPr>
            <w:color w:val="000000" w:themeColor="text1"/>
          </w:rPr>
          <w:t xml:space="preserve"> and liquidity buffer </w:t>
        </w:r>
      </w:ins>
      <w:del w:id="115" w:author="LIU, SHUNAN" w:date="2019-03-13T15:12:00Z">
        <w:r w:rsidRPr="00056183" w:rsidDel="00DE2879">
          <w:rPr>
            <w:rFonts w:hint="eastAsia"/>
            <w:color w:val="000000" w:themeColor="text1"/>
            <w:lang w:eastAsia="zh-CN"/>
          </w:rPr>
          <w:delText xml:space="preserve"> </w:delText>
        </w:r>
      </w:del>
      <w:del w:id="116" w:author="LIU, SHUNAN" w:date="2019-03-13T15:16:00Z">
        <w:r w:rsidRPr="00056183" w:rsidDel="00DE2879">
          <w:rPr>
            <w:color w:val="000000" w:themeColor="text1"/>
          </w:rPr>
          <w:delText>so</w:delText>
        </w:r>
      </w:del>
      <w:ins w:id="117" w:author="LIU, SHUNAN" w:date="2019-03-13T15:16:00Z">
        <w:r w:rsidR="00DE2879">
          <w:rPr>
            <w:color w:val="000000" w:themeColor="text1"/>
          </w:rPr>
          <w:t>compositions</w:t>
        </w:r>
      </w:ins>
      <w:r w:rsidRPr="00056183">
        <w:rPr>
          <w:color w:val="000000" w:themeColor="text1"/>
        </w:rPr>
        <w:t xml:space="preserve"> as to prepare the </w:t>
      </w:r>
      <w:del w:id="118" w:author="LIU, SHUNAN" w:date="2019-03-13T15:13:00Z">
        <w:r w:rsidRPr="00056183" w:rsidDel="00DE2879">
          <w:rPr>
            <w:color w:val="000000" w:themeColor="text1"/>
          </w:rPr>
          <w:delText xml:space="preserve">financial </w:delText>
        </w:r>
      </w:del>
      <w:ins w:id="119" w:author="LIU, SHUNAN" w:date="2019-03-13T15:13:00Z">
        <w:r w:rsidR="00DE2879">
          <w:rPr>
            <w:color w:val="000000" w:themeColor="text1"/>
          </w:rPr>
          <w:t>liquidity risk</w:t>
        </w:r>
        <w:r w:rsidR="00DE2879" w:rsidRPr="00056183">
          <w:rPr>
            <w:color w:val="000000" w:themeColor="text1"/>
          </w:rPr>
          <w:t xml:space="preserve"> </w:t>
        </w:r>
      </w:ins>
      <w:r w:rsidRPr="00056183">
        <w:rPr>
          <w:color w:val="000000" w:themeColor="text1"/>
        </w:rPr>
        <w:t>analyses report</w:t>
      </w:r>
      <w:r w:rsidR="007167A7">
        <w:rPr>
          <w:color w:val="000000" w:themeColor="text1"/>
        </w:rPr>
        <w:t>s</w:t>
      </w:r>
      <w:r w:rsidRPr="00056183">
        <w:rPr>
          <w:color w:val="000000" w:themeColor="text1"/>
        </w:rPr>
        <w:t xml:space="preserve"> independently.</w:t>
      </w:r>
      <w:del w:id="120" w:author="LIU, SHUNAN" w:date="2019-03-13T14:34:00Z">
        <w:r w:rsidRPr="00056183" w:rsidDel="00B575F3">
          <w:rPr>
            <w:color w:val="000000" w:themeColor="text1"/>
          </w:rPr>
          <w:delText xml:space="preserve">  </w:delText>
        </w:r>
      </w:del>
    </w:p>
    <w:p w:rsidR="00056183" w:rsidRPr="00056183" w:rsidRDefault="00056183" w:rsidP="00056183">
      <w:pPr>
        <w:jc w:val="both"/>
        <w:rPr>
          <w:color w:val="000000" w:themeColor="text1"/>
        </w:rPr>
      </w:pPr>
    </w:p>
    <w:p w:rsidR="00056183" w:rsidRDefault="00056183" w:rsidP="00056183">
      <w:pPr>
        <w:jc w:val="both"/>
        <w:rPr>
          <w:color w:val="000000" w:themeColor="text1"/>
        </w:rPr>
      </w:pPr>
      <w:r w:rsidRPr="00056183">
        <w:rPr>
          <w:color w:val="000000" w:themeColor="text1"/>
        </w:rPr>
        <w:t xml:space="preserve">The employee is also required to coordinate with front office departments, namely </w:t>
      </w:r>
      <w:del w:id="121" w:author="LIU, SHUNAN" w:date="2019-03-13T15:13:00Z">
        <w:r w:rsidRPr="00056183" w:rsidDel="00DE2879">
          <w:rPr>
            <w:color w:val="000000" w:themeColor="text1"/>
          </w:rPr>
          <w:delText xml:space="preserve">Corporate Banking </w:delText>
        </w:r>
      </w:del>
      <w:ins w:id="122" w:author="LIU, SHUNAN" w:date="2019-03-13T15:13:00Z">
        <w:r w:rsidR="00DE2879">
          <w:rPr>
            <w:color w:val="000000" w:themeColor="text1"/>
          </w:rPr>
          <w:t xml:space="preserve">Financial Management </w:t>
        </w:r>
      </w:ins>
      <w:r w:rsidRPr="00056183">
        <w:rPr>
          <w:color w:val="000000" w:themeColor="text1"/>
        </w:rPr>
        <w:t xml:space="preserve">Department and Treasury Department, to collect relevant </w:t>
      </w:r>
      <w:del w:id="123" w:author="LIU, SHUNAN" w:date="2019-03-13T15:14:00Z">
        <w:r w:rsidRPr="00056183" w:rsidDel="00DE2879">
          <w:rPr>
            <w:color w:val="000000" w:themeColor="text1"/>
          </w:rPr>
          <w:delText xml:space="preserve">credit </w:delText>
        </w:r>
      </w:del>
      <w:ins w:id="124" w:author="LIU, SHUNAN" w:date="2019-03-13T15:14:00Z">
        <w:r w:rsidR="00DE2879">
          <w:rPr>
            <w:color w:val="000000" w:themeColor="text1"/>
          </w:rPr>
          <w:t>liquidity</w:t>
        </w:r>
        <w:r w:rsidR="00DE2879" w:rsidRPr="00056183">
          <w:rPr>
            <w:color w:val="000000" w:themeColor="text1"/>
          </w:rPr>
          <w:t xml:space="preserve"> </w:t>
        </w:r>
      </w:ins>
      <w:r w:rsidRPr="00056183">
        <w:rPr>
          <w:color w:val="000000" w:themeColor="text1"/>
        </w:rPr>
        <w:t xml:space="preserve">documents in a timely manner. The employee is responsible for coordinating with the Credit Committee of </w:t>
      </w:r>
      <w:r w:rsidR="009120A0">
        <w:rPr>
          <w:color w:val="000000" w:themeColor="text1"/>
        </w:rPr>
        <w:t xml:space="preserve">the </w:t>
      </w:r>
      <w:r w:rsidRPr="00056183">
        <w:rPr>
          <w:color w:val="000000" w:themeColor="text1"/>
        </w:rPr>
        <w:t xml:space="preserve">Branch to drive and follow up with the credit approval process. </w:t>
      </w:r>
      <w:r w:rsidR="0075338A">
        <w:rPr>
          <w:color w:val="000000" w:themeColor="text1"/>
        </w:rPr>
        <w:t>The employee is required to review credit pro</w:t>
      </w:r>
      <w:r w:rsidR="009120A0">
        <w:rPr>
          <w:color w:val="000000" w:themeColor="text1"/>
        </w:rPr>
        <w:t>posals prepared by front office departments and confirm the accuracy of both the quantitative and qualitative analyses before submitting for Credit Committee’s review</w:t>
      </w:r>
      <w:r w:rsidR="002038B7">
        <w:rPr>
          <w:color w:val="000000" w:themeColor="text1"/>
        </w:rPr>
        <w:t xml:space="preserve">. The employee should </w:t>
      </w:r>
      <w:r w:rsidR="009120A0">
        <w:rPr>
          <w:color w:val="000000" w:themeColor="text1"/>
        </w:rPr>
        <w:t xml:space="preserve">also provide an independent opinion </w:t>
      </w:r>
      <w:r w:rsidR="002038B7">
        <w:rPr>
          <w:color w:val="000000" w:themeColor="text1"/>
        </w:rPr>
        <w:t xml:space="preserve">from risk management perspective </w:t>
      </w:r>
      <w:r w:rsidR="009120A0">
        <w:rPr>
          <w:color w:val="000000" w:themeColor="text1"/>
        </w:rPr>
        <w:t xml:space="preserve">regarding the </w:t>
      </w:r>
      <w:del w:id="125" w:author="LIU, SHUNAN" w:date="2019-03-13T15:15:00Z">
        <w:r w:rsidR="009120A0" w:rsidDel="00DE2879">
          <w:rPr>
            <w:color w:val="000000" w:themeColor="text1"/>
          </w:rPr>
          <w:delText xml:space="preserve">credit </w:delText>
        </w:r>
      </w:del>
      <w:ins w:id="126" w:author="LIU, SHUNAN" w:date="2019-03-13T15:15:00Z">
        <w:r w:rsidR="00DE2879">
          <w:rPr>
            <w:color w:val="000000" w:themeColor="text1"/>
          </w:rPr>
          <w:t xml:space="preserve">liquidity </w:t>
        </w:r>
      </w:ins>
      <w:r w:rsidR="009120A0">
        <w:rPr>
          <w:color w:val="000000" w:themeColor="text1"/>
        </w:rPr>
        <w:t xml:space="preserve">status of the </w:t>
      </w:r>
      <w:del w:id="127" w:author="LIU, SHUNAN" w:date="2019-03-13T15:15:00Z">
        <w:r w:rsidR="009120A0" w:rsidDel="00DE2879">
          <w:rPr>
            <w:color w:val="000000" w:themeColor="text1"/>
          </w:rPr>
          <w:delText>borrower</w:delText>
        </w:r>
      </w:del>
      <w:ins w:id="128" w:author="LIU, SHUNAN" w:date="2019-03-13T15:15:00Z">
        <w:r w:rsidR="00DE2879">
          <w:rPr>
            <w:color w:val="000000" w:themeColor="text1"/>
          </w:rPr>
          <w:t xml:space="preserve"> funding</w:t>
        </w:r>
      </w:ins>
      <w:r w:rsidR="009120A0">
        <w:rPr>
          <w:color w:val="000000" w:themeColor="text1"/>
        </w:rPr>
        <w:t xml:space="preserve"> to Credit Committee of the Branch.</w:t>
      </w:r>
      <w:r w:rsidR="001162A6">
        <w:rPr>
          <w:color w:val="000000" w:themeColor="text1"/>
        </w:rPr>
        <w:t xml:space="preserve"> </w:t>
      </w:r>
      <w:r w:rsidRPr="00056183">
        <w:rPr>
          <w:color w:val="000000" w:themeColor="text1"/>
        </w:rPr>
        <w:t xml:space="preserve">Such work requires the employee to have a solid fundamental preparation of business and finance so that she can deliver the report in a logical way and be prepared to answer complex inquiries. Areas of study that the employee must be familiar with include financial accounting, financial statement analysis, and statistics. </w:t>
      </w:r>
    </w:p>
    <w:p w:rsidR="00F80831" w:rsidRPr="00056183" w:rsidRDefault="00F80831" w:rsidP="00056183">
      <w:pPr>
        <w:jc w:val="both"/>
        <w:rPr>
          <w:color w:val="000000" w:themeColor="text1"/>
        </w:rPr>
      </w:pPr>
    </w:p>
    <w:p w:rsidR="00056183" w:rsidRPr="00056183" w:rsidRDefault="00056183" w:rsidP="00056183">
      <w:pPr>
        <w:jc w:val="both"/>
        <w:rPr>
          <w:b/>
          <w:color w:val="000000" w:themeColor="text1"/>
        </w:rPr>
      </w:pPr>
      <w:r w:rsidRPr="00056183">
        <w:rPr>
          <w:color w:val="000000" w:themeColor="text1"/>
        </w:rPr>
        <w:t xml:space="preserve">A sample of the analysis Ms. </w:t>
      </w:r>
      <w:r w:rsidR="001F0BD8">
        <w:rPr>
          <w:color w:val="000000" w:themeColor="text1"/>
        </w:rPr>
        <w:t>Chang</w:t>
      </w:r>
      <w:r w:rsidRPr="00056183">
        <w:rPr>
          <w:color w:val="000000" w:themeColor="text1"/>
        </w:rPr>
        <w:t xml:space="preserve"> has done </w:t>
      </w:r>
      <w:proofErr w:type="gramStart"/>
      <w:r w:rsidR="00000AAE">
        <w:rPr>
          <w:color w:val="000000" w:themeColor="text1"/>
        </w:rPr>
        <w:t>is attached</w:t>
      </w:r>
      <w:proofErr w:type="gramEnd"/>
      <w:r w:rsidR="00000AAE">
        <w:rPr>
          <w:color w:val="000000" w:themeColor="text1"/>
        </w:rPr>
        <w:t xml:space="preserve"> here for your reference.  </w:t>
      </w:r>
      <w:r w:rsidR="00000AAE" w:rsidRPr="00000AAE">
        <w:rPr>
          <w:b/>
          <w:color w:val="FF0000"/>
          <w:u w:val="single"/>
        </w:rPr>
        <w:t>(Please provide a copy of the work sample.)</w:t>
      </w:r>
      <w:r w:rsidR="00E25697">
        <w:rPr>
          <w:color w:val="000000" w:themeColor="text1"/>
        </w:rPr>
        <w:t xml:space="preserve">  </w:t>
      </w:r>
      <w:r w:rsidR="00E25697" w:rsidRPr="00E25697">
        <w:rPr>
          <w:color w:val="000000" w:themeColor="text1"/>
          <w:highlight w:val="yellow"/>
        </w:rPr>
        <w:t>Description of the work sample</w:t>
      </w:r>
      <w:r w:rsidR="00E25697">
        <w:rPr>
          <w:color w:val="000000" w:themeColor="text1"/>
        </w:rPr>
        <w:t xml:space="preserve">:  </w:t>
      </w:r>
      <w:r w:rsidRPr="00056183">
        <w:rPr>
          <w:color w:val="000000" w:themeColor="text1"/>
        </w:rPr>
        <w:t>The analysis was performed on the $</w:t>
      </w:r>
      <w:r w:rsidR="00E25697">
        <w:rPr>
          <w:color w:val="000000" w:themeColor="text1"/>
        </w:rPr>
        <w:t>____</w:t>
      </w:r>
      <w:r w:rsidRPr="00056183">
        <w:rPr>
          <w:color w:val="000000" w:themeColor="text1"/>
        </w:rPr>
        <w:t xml:space="preserve"> million syndicated loan granted to a well-known </w:t>
      </w:r>
      <w:r w:rsidR="00E25697">
        <w:rPr>
          <w:color w:val="000000" w:themeColor="text1"/>
        </w:rPr>
        <w:t xml:space="preserve">company </w:t>
      </w:r>
      <w:r w:rsidRPr="00056183">
        <w:rPr>
          <w:color w:val="000000" w:themeColor="text1"/>
        </w:rPr>
        <w:t xml:space="preserve">by over 10 lenders. Ms. </w:t>
      </w:r>
      <w:r w:rsidR="001F0BD8">
        <w:rPr>
          <w:color w:val="000000" w:themeColor="text1"/>
        </w:rPr>
        <w:t>Chang</w:t>
      </w:r>
      <w:r w:rsidRPr="00056183">
        <w:rPr>
          <w:color w:val="000000" w:themeColor="text1"/>
        </w:rPr>
        <w:t xml:space="preserve"> analyzed the borrower’s financials from 2015 to 2017, with a focus on its debt structure and capital market performance. The analysis </w:t>
      </w:r>
      <w:proofErr w:type="gramStart"/>
      <w:r w:rsidRPr="00056183">
        <w:rPr>
          <w:color w:val="000000" w:themeColor="text1"/>
        </w:rPr>
        <w:t>has been presented</w:t>
      </w:r>
      <w:proofErr w:type="gramEnd"/>
      <w:r w:rsidRPr="00056183">
        <w:rPr>
          <w:color w:val="000000" w:themeColor="text1"/>
        </w:rPr>
        <w:t xml:space="preserve"> to the Branch senior management for credit decisions. (Customer name and sensitive information was replaced/covered for confidentiality purpose).  </w:t>
      </w:r>
    </w:p>
    <w:p w:rsidR="00056183" w:rsidRPr="00056183" w:rsidRDefault="00056183" w:rsidP="00056183">
      <w:pPr>
        <w:jc w:val="both"/>
        <w:rPr>
          <w:color w:val="000000" w:themeColor="text1"/>
        </w:rPr>
      </w:pPr>
    </w:p>
    <w:p w:rsidR="00056183" w:rsidRPr="00056183" w:rsidRDefault="00056183" w:rsidP="00056183">
      <w:pPr>
        <w:jc w:val="both"/>
        <w:rPr>
          <w:color w:val="000000" w:themeColor="text1"/>
        </w:rPr>
      </w:pPr>
      <w:r w:rsidRPr="00056183">
        <w:rPr>
          <w:color w:val="000000" w:themeColor="text1"/>
        </w:rPr>
        <w:t xml:space="preserve">In Ms. </w:t>
      </w:r>
      <w:r w:rsidR="001F0BD8">
        <w:rPr>
          <w:color w:val="000000" w:themeColor="text1"/>
        </w:rPr>
        <w:t>Chang</w:t>
      </w:r>
      <w:r w:rsidRPr="00056183">
        <w:rPr>
          <w:color w:val="000000" w:themeColor="text1"/>
        </w:rPr>
        <w:t xml:space="preserve">’s case, the graduate level courses she took </w:t>
      </w:r>
      <w:r w:rsidRPr="00056183">
        <w:rPr>
          <w:i/>
          <w:color w:val="000000" w:themeColor="text1"/>
        </w:rPr>
        <w:t xml:space="preserve">in </w:t>
      </w:r>
      <w:r w:rsidRPr="00056183">
        <w:rPr>
          <w:b/>
          <w:i/>
          <w:color w:val="000000" w:themeColor="text1"/>
        </w:rPr>
        <w:t>Corporate Financial Accounting</w:t>
      </w:r>
      <w:r w:rsidRPr="00056183">
        <w:rPr>
          <w:b/>
          <w:color w:val="000000" w:themeColor="text1"/>
        </w:rPr>
        <w:t xml:space="preserve">, </w:t>
      </w:r>
      <w:r w:rsidRPr="00056183">
        <w:rPr>
          <w:b/>
          <w:i/>
          <w:color w:val="000000" w:themeColor="text1"/>
        </w:rPr>
        <w:t>Financial Statement Analysis</w:t>
      </w:r>
      <w:r w:rsidRPr="00056183">
        <w:rPr>
          <w:b/>
          <w:color w:val="000000" w:themeColor="text1"/>
        </w:rPr>
        <w:t xml:space="preserve">, </w:t>
      </w:r>
      <w:r w:rsidRPr="00056183">
        <w:rPr>
          <w:b/>
          <w:i/>
          <w:color w:val="000000" w:themeColor="text1"/>
        </w:rPr>
        <w:t>Corporate Finance</w:t>
      </w:r>
      <w:r w:rsidRPr="00056183">
        <w:rPr>
          <w:b/>
          <w:color w:val="000000" w:themeColor="text1"/>
        </w:rPr>
        <w:t xml:space="preserve">, and </w:t>
      </w:r>
      <w:r w:rsidRPr="00056183">
        <w:rPr>
          <w:b/>
          <w:i/>
          <w:color w:val="000000" w:themeColor="text1"/>
        </w:rPr>
        <w:t>Communication Analytics</w:t>
      </w:r>
      <w:r w:rsidRPr="00056183">
        <w:rPr>
          <w:b/>
          <w:color w:val="000000" w:themeColor="text1"/>
        </w:rPr>
        <w:t xml:space="preserve"> at University of </w:t>
      </w:r>
      <w:r w:rsidR="00E25697">
        <w:rPr>
          <w:b/>
          <w:color w:val="000000" w:themeColor="text1"/>
        </w:rPr>
        <w:t>_________________</w:t>
      </w:r>
      <w:r w:rsidRPr="00056183">
        <w:rPr>
          <w:color w:val="000000" w:themeColor="text1"/>
        </w:rPr>
        <w:t xml:space="preserve"> provided her with the theoretical academic preparation required to perform these sophisticated responsibilities. </w:t>
      </w:r>
    </w:p>
    <w:p w:rsidR="001F0BD8" w:rsidRDefault="001F0BD8" w:rsidP="00056183">
      <w:pPr>
        <w:ind w:left="720"/>
        <w:jc w:val="both"/>
        <w:rPr>
          <w:color w:val="000000" w:themeColor="text1"/>
        </w:rPr>
      </w:pPr>
    </w:p>
    <w:p w:rsidR="00E25697" w:rsidRPr="00056183" w:rsidRDefault="00E25697" w:rsidP="00056183">
      <w:pPr>
        <w:ind w:left="720"/>
        <w:jc w:val="both"/>
        <w:rPr>
          <w:color w:val="000000" w:themeColor="text1"/>
        </w:rPr>
      </w:pPr>
    </w:p>
    <w:p w:rsidR="00056183" w:rsidRPr="00E25697" w:rsidRDefault="00056183" w:rsidP="000D3EFB">
      <w:pPr>
        <w:pStyle w:val="ListParagraph"/>
        <w:numPr>
          <w:ilvl w:val="0"/>
          <w:numId w:val="5"/>
        </w:numPr>
        <w:jc w:val="both"/>
        <w:rPr>
          <w:b/>
          <w:color w:val="000000" w:themeColor="text1"/>
          <w:u w:val="single"/>
        </w:rPr>
      </w:pPr>
      <w:r w:rsidRPr="00E25697">
        <w:rPr>
          <w:b/>
          <w:u w:val="single"/>
        </w:rPr>
        <w:t xml:space="preserve">Post-lending Management: Reviewing customer’s rating proposal and asset classification proposal; Reviewing credit system reports, notes, documents and </w:t>
      </w:r>
      <w:r w:rsidRPr="00E25697">
        <w:rPr>
          <w:b/>
          <w:u w:val="single"/>
        </w:rPr>
        <w:lastRenderedPageBreak/>
        <w:t>reporting irregularities to the Head on regular basis;</w:t>
      </w:r>
      <w:r w:rsidRPr="00E25697">
        <w:rPr>
          <w:b/>
          <w:color w:val="000000" w:themeColor="text1"/>
          <w:u w:val="single"/>
        </w:rPr>
        <w:t xml:space="preserve"> Verifying and examining financial information and accuracy of loan applications and closing documents;  Monitoring and analyzing performance of the lending portfolios and sub portfolios (Percentage of time spent: </w:t>
      </w:r>
      <w:r w:rsidR="001F0BD8" w:rsidRPr="00E25697">
        <w:rPr>
          <w:b/>
          <w:color w:val="FF0000"/>
          <w:u w:val="single"/>
        </w:rPr>
        <w:t>15</w:t>
      </w:r>
      <w:r w:rsidRPr="00E25697">
        <w:rPr>
          <w:b/>
          <w:color w:val="FF0000"/>
          <w:u w:val="single"/>
        </w:rPr>
        <w:t>%</w:t>
      </w:r>
      <w:r w:rsidRPr="00E25697">
        <w:rPr>
          <w:b/>
          <w:color w:val="000000" w:themeColor="text1"/>
          <w:u w:val="single"/>
        </w:rPr>
        <w:t>)</w:t>
      </w:r>
    </w:p>
    <w:p w:rsidR="00056183" w:rsidRPr="00056183" w:rsidRDefault="00056183" w:rsidP="00056183">
      <w:pPr>
        <w:ind w:left="720"/>
        <w:jc w:val="both"/>
        <w:rPr>
          <w:color w:val="000000" w:themeColor="text1"/>
        </w:rPr>
      </w:pPr>
    </w:p>
    <w:p w:rsidR="00056183" w:rsidRPr="00056183" w:rsidRDefault="00056183" w:rsidP="00056183">
      <w:pPr>
        <w:jc w:val="both"/>
        <w:rPr>
          <w:color w:val="000000" w:themeColor="text1"/>
        </w:rPr>
      </w:pPr>
      <w:r w:rsidRPr="00056183">
        <w:rPr>
          <w:color w:val="000000" w:themeColor="text1"/>
        </w:rPr>
        <w:t xml:space="preserve">The employee is required to review, analyze and </w:t>
      </w:r>
      <w:r w:rsidR="00FD202E">
        <w:rPr>
          <w:color w:val="000000" w:themeColor="text1"/>
        </w:rPr>
        <w:t xml:space="preserve">provide recommendations </w:t>
      </w:r>
      <w:r w:rsidRPr="00056183">
        <w:rPr>
          <w:color w:val="000000" w:themeColor="text1"/>
        </w:rPr>
        <w:t>on customer’s rating adjustment proposals, asset classification proposals, and other credit related documents regularly to ensure accuracy and determine whether the credit rating score/asset classification grade granted to the customer accurately reflect</w:t>
      </w:r>
      <w:r w:rsidR="00D52417">
        <w:rPr>
          <w:color w:val="000000" w:themeColor="text1"/>
        </w:rPr>
        <w:t>s</w:t>
      </w:r>
      <w:r w:rsidRPr="00056183">
        <w:rPr>
          <w:color w:val="000000" w:themeColor="text1"/>
        </w:rPr>
        <w:t xml:space="preserve"> the borrower’s current credit status.  </w:t>
      </w:r>
    </w:p>
    <w:p w:rsidR="00056183" w:rsidRPr="00056183" w:rsidRDefault="00056183" w:rsidP="00056183">
      <w:pPr>
        <w:pStyle w:val="ListParagraph"/>
        <w:spacing w:before="120"/>
        <w:ind w:left="0"/>
        <w:jc w:val="both"/>
        <w:rPr>
          <w:color w:val="000000" w:themeColor="text1"/>
        </w:rPr>
      </w:pPr>
      <w:r w:rsidRPr="00056183">
        <w:rPr>
          <w:color w:val="000000" w:themeColor="text1"/>
        </w:rPr>
        <w:t xml:space="preserve">Such work includes carefully reviewing the customer’s business profile, financial information, capital allocation, industry position, macroeconomics </w:t>
      </w:r>
      <w:r w:rsidR="00740FB9">
        <w:rPr>
          <w:color w:val="000000" w:themeColor="text1"/>
        </w:rPr>
        <w:t xml:space="preserve">environment </w:t>
      </w:r>
      <w:r w:rsidRPr="00056183">
        <w:rPr>
          <w:color w:val="000000" w:themeColor="text1"/>
        </w:rPr>
        <w:t>and other relevant information consolidated in the proposals. The employee must have a solid fundamental preparation of business, economics and finance so that he/she can identify any inconsistency between the proposed results and the real credit risk</w:t>
      </w:r>
      <w:r w:rsidR="00D52417">
        <w:rPr>
          <w:color w:val="000000" w:themeColor="text1"/>
        </w:rPr>
        <w:t xml:space="preserve"> exposure to</w:t>
      </w:r>
      <w:r w:rsidRPr="00056183">
        <w:rPr>
          <w:color w:val="000000" w:themeColor="text1"/>
        </w:rPr>
        <w:t xml:space="preserve"> the Branch. </w:t>
      </w:r>
    </w:p>
    <w:p w:rsidR="00056183" w:rsidRPr="00056183" w:rsidRDefault="00056183" w:rsidP="00056183">
      <w:pPr>
        <w:spacing w:before="120"/>
        <w:jc w:val="both"/>
        <w:rPr>
          <w:color w:val="000000" w:themeColor="text1"/>
        </w:rPr>
      </w:pPr>
      <w:r w:rsidRPr="00056183">
        <w:rPr>
          <w:color w:val="000000" w:themeColor="text1"/>
        </w:rPr>
        <w:t xml:space="preserve">The employee is also required to continuously monitor the asset quality of the lending portfolios and adverse movements and deterioration of customer’s credit worthiness, including share price movements, interest rate movements, </w:t>
      </w:r>
      <w:r w:rsidR="00CE4E6E">
        <w:rPr>
          <w:color w:val="000000" w:themeColor="text1"/>
        </w:rPr>
        <w:t>negative news regarding</w:t>
      </w:r>
      <w:r w:rsidR="002038B7">
        <w:rPr>
          <w:color w:val="000000" w:themeColor="text1"/>
        </w:rPr>
        <w:t xml:space="preserve"> </w:t>
      </w:r>
      <w:r w:rsidRPr="00056183">
        <w:rPr>
          <w:color w:val="000000" w:themeColor="text1"/>
        </w:rPr>
        <w:t xml:space="preserve">compliance with financial regulations, </w:t>
      </w:r>
      <w:r w:rsidR="00CE4E6E">
        <w:rPr>
          <w:color w:val="000000" w:themeColor="text1"/>
        </w:rPr>
        <w:t>downgrade of S&amp;P/Moody’s/Fitch credit rating</w:t>
      </w:r>
      <w:r w:rsidRPr="00056183">
        <w:rPr>
          <w:color w:val="000000" w:themeColor="text1"/>
        </w:rPr>
        <w:t xml:space="preserve"> and etc. The employee also </w:t>
      </w:r>
      <w:r w:rsidR="00D52417">
        <w:rPr>
          <w:color w:val="000000" w:themeColor="text1"/>
        </w:rPr>
        <w:t xml:space="preserve">must </w:t>
      </w:r>
      <w:r w:rsidRPr="00056183">
        <w:rPr>
          <w:color w:val="000000" w:themeColor="text1"/>
        </w:rPr>
        <w:t xml:space="preserve">review the borrower’s financial statements periodically to check whether the customer’s profitability, liquidity and cash flow management are all in good shape. </w:t>
      </w:r>
      <w:r w:rsidR="00740FB9">
        <w:rPr>
          <w:color w:val="000000" w:themeColor="text1"/>
        </w:rPr>
        <w:t>If the borrower’s credit status deteriorates significantly, the employee is required to address the issue to Head Office.</w:t>
      </w:r>
    </w:p>
    <w:p w:rsidR="00056183" w:rsidRDefault="00056183" w:rsidP="00056183">
      <w:pPr>
        <w:spacing w:before="120"/>
        <w:jc w:val="both"/>
        <w:rPr>
          <w:color w:val="000000" w:themeColor="text1"/>
        </w:rPr>
      </w:pPr>
      <w:r w:rsidRPr="00056183">
        <w:rPr>
          <w:color w:val="000000" w:themeColor="text1"/>
        </w:rPr>
        <w:t xml:space="preserve">In Ms. </w:t>
      </w:r>
      <w:r w:rsidR="001F0BD8">
        <w:rPr>
          <w:color w:val="000000" w:themeColor="text1"/>
        </w:rPr>
        <w:t>Chang</w:t>
      </w:r>
      <w:proofErr w:type="gramStart"/>
      <w:r w:rsidRPr="00056183">
        <w:rPr>
          <w:color w:val="000000" w:themeColor="text1"/>
        </w:rPr>
        <w:t xml:space="preserve">’s case, the graduate level course she took in </w:t>
      </w:r>
      <w:r w:rsidRPr="00056183">
        <w:rPr>
          <w:b/>
          <w:i/>
          <w:color w:val="000000" w:themeColor="text1"/>
        </w:rPr>
        <w:t>Core Economics,</w:t>
      </w:r>
      <w:r w:rsidRPr="00056183">
        <w:rPr>
          <w:b/>
          <w:color w:val="000000" w:themeColor="text1"/>
        </w:rPr>
        <w:t xml:space="preserve"> </w:t>
      </w:r>
      <w:r w:rsidRPr="00056183">
        <w:rPr>
          <w:b/>
          <w:i/>
          <w:color w:val="000000" w:themeColor="text1"/>
        </w:rPr>
        <w:t>Capital Budget and Financial Statement Analysis</w:t>
      </w:r>
      <w:r w:rsidRPr="00056183">
        <w:rPr>
          <w:color w:val="000000" w:themeColor="text1"/>
        </w:rPr>
        <w:t xml:space="preserve"> </w:t>
      </w:r>
      <w:r w:rsidRPr="00056183">
        <w:rPr>
          <w:b/>
          <w:color w:val="000000" w:themeColor="text1"/>
        </w:rPr>
        <w:t>at</w:t>
      </w:r>
      <w:r w:rsidRPr="00056183">
        <w:rPr>
          <w:color w:val="000000" w:themeColor="text1"/>
        </w:rPr>
        <w:t xml:space="preserve"> </w:t>
      </w:r>
      <w:r w:rsidRPr="00056183">
        <w:rPr>
          <w:b/>
          <w:color w:val="000000" w:themeColor="text1"/>
        </w:rPr>
        <w:t xml:space="preserve">University of </w:t>
      </w:r>
      <w:r w:rsidR="00E25697">
        <w:rPr>
          <w:b/>
          <w:color w:val="000000" w:themeColor="text1"/>
        </w:rPr>
        <w:t>______________________</w:t>
      </w:r>
      <w:r w:rsidRPr="00056183">
        <w:rPr>
          <w:color w:val="000000" w:themeColor="text1"/>
        </w:rPr>
        <w:t xml:space="preserve"> provided</w:t>
      </w:r>
      <w:proofErr w:type="gramEnd"/>
      <w:r w:rsidRPr="00056183">
        <w:rPr>
          <w:color w:val="000000" w:themeColor="text1"/>
        </w:rPr>
        <w:t xml:space="preserve"> her with the theoretical academic preparation required to perform the sophisticated responsibilities.  </w:t>
      </w:r>
    </w:p>
    <w:p w:rsidR="001F0BD8" w:rsidRDefault="001F0BD8" w:rsidP="00056183">
      <w:pPr>
        <w:spacing w:before="120"/>
        <w:jc w:val="both"/>
        <w:rPr>
          <w:color w:val="000000" w:themeColor="text1"/>
        </w:rPr>
      </w:pPr>
    </w:p>
    <w:p w:rsidR="001F0BD8" w:rsidRPr="00E25697" w:rsidRDefault="00056183" w:rsidP="001F0BD8">
      <w:pPr>
        <w:pStyle w:val="ListParagraph"/>
        <w:numPr>
          <w:ilvl w:val="0"/>
          <w:numId w:val="4"/>
        </w:numPr>
        <w:rPr>
          <w:b/>
          <w:u w:val="single"/>
        </w:rPr>
      </w:pPr>
      <w:r w:rsidRPr="00E25697">
        <w:rPr>
          <w:b/>
          <w:color w:val="000000" w:themeColor="text1"/>
          <w:u w:val="single"/>
        </w:rPr>
        <w:t xml:space="preserve">Assisting in revision of </w:t>
      </w:r>
      <w:r w:rsidR="00180483" w:rsidRPr="00E25697">
        <w:rPr>
          <w:b/>
          <w:color w:val="000000" w:themeColor="text1"/>
          <w:u w:val="single"/>
        </w:rPr>
        <w:t>XYZ</w:t>
      </w:r>
      <w:r w:rsidRPr="00E25697">
        <w:rPr>
          <w:b/>
          <w:color w:val="000000" w:themeColor="text1"/>
          <w:u w:val="single"/>
        </w:rPr>
        <w:t>-NY’s risk related policies and procedures on a regular basis to make sure they are in line with regulatory requirements;</w:t>
      </w:r>
      <w:r w:rsidRPr="00E25697">
        <w:rPr>
          <w:b/>
          <w:u w:val="single"/>
        </w:rPr>
        <w:t xml:space="preserve"> </w:t>
      </w:r>
      <w:r w:rsidR="001F0BD8" w:rsidRPr="00E25697">
        <w:rPr>
          <w:b/>
          <w:u w:val="single"/>
        </w:rPr>
        <w:t xml:space="preserve">Preparing monthly comprehensive risk report by performing statistical analysis on XYZ-NY’s credit assets, including asset quality changes, credit ratings migration, maturity schedule, industry exposure, geographical distribution and etc. (Percentage of time spent: </w:t>
      </w:r>
      <w:r w:rsidR="001F0BD8" w:rsidRPr="00E25697">
        <w:rPr>
          <w:b/>
          <w:color w:val="FF0000"/>
          <w:u w:val="single"/>
        </w:rPr>
        <w:t>25%</w:t>
      </w:r>
      <w:r w:rsidR="001F0BD8" w:rsidRPr="00E25697">
        <w:rPr>
          <w:b/>
          <w:u w:val="single"/>
        </w:rPr>
        <w:t>)</w:t>
      </w:r>
    </w:p>
    <w:p w:rsidR="00056183" w:rsidRPr="00056183" w:rsidRDefault="00056183" w:rsidP="001F0BD8">
      <w:pPr>
        <w:pStyle w:val="ListParagraph"/>
        <w:spacing w:before="120"/>
        <w:jc w:val="both"/>
        <w:rPr>
          <w:color w:val="000000" w:themeColor="text1"/>
        </w:rPr>
      </w:pPr>
    </w:p>
    <w:p w:rsidR="00056183" w:rsidRPr="00056183" w:rsidRDefault="00056183" w:rsidP="00056183">
      <w:pPr>
        <w:spacing w:before="120"/>
        <w:jc w:val="both"/>
        <w:rPr>
          <w:color w:val="000000" w:themeColor="text1"/>
        </w:rPr>
      </w:pPr>
      <w:r w:rsidRPr="00056183">
        <w:rPr>
          <w:color w:val="000000" w:themeColor="text1"/>
        </w:rPr>
        <w:t xml:space="preserve">This requires the employee to have solid understanding of the business nature of banking organizations, and the business strategies of </w:t>
      </w:r>
      <w:r w:rsidR="00180483">
        <w:rPr>
          <w:color w:val="000000" w:themeColor="text1"/>
        </w:rPr>
        <w:t>XYZ</w:t>
      </w:r>
      <w:r w:rsidR="00874E9B">
        <w:rPr>
          <w:color w:val="000000" w:themeColor="text1"/>
        </w:rPr>
        <w:t>-NY</w:t>
      </w:r>
      <w:r w:rsidRPr="00056183">
        <w:rPr>
          <w:color w:val="000000" w:themeColor="text1"/>
        </w:rPr>
        <w:t xml:space="preserve">. </w:t>
      </w:r>
      <w:r w:rsidR="00D52417">
        <w:rPr>
          <w:color w:val="000000" w:themeColor="text1"/>
        </w:rPr>
        <w:t xml:space="preserve"> </w:t>
      </w:r>
      <w:r w:rsidRPr="00056183">
        <w:rPr>
          <w:color w:val="000000" w:themeColor="text1"/>
        </w:rPr>
        <w:t xml:space="preserve">For example, Ms. </w:t>
      </w:r>
      <w:r w:rsidR="001F0BD8">
        <w:rPr>
          <w:color w:val="000000" w:themeColor="text1"/>
        </w:rPr>
        <w:t>Chang</w:t>
      </w:r>
      <w:r w:rsidRPr="00056183">
        <w:rPr>
          <w:color w:val="000000" w:themeColor="text1"/>
        </w:rPr>
        <w:t xml:space="preserve"> worked on the annual revision of </w:t>
      </w:r>
      <w:r w:rsidRPr="00056183">
        <w:rPr>
          <w:i/>
          <w:color w:val="000000" w:themeColor="text1"/>
        </w:rPr>
        <w:t xml:space="preserve">Risk Appetite and Management Policy </w:t>
      </w:r>
      <w:r w:rsidRPr="00056183">
        <w:rPr>
          <w:color w:val="000000" w:themeColor="text1"/>
        </w:rPr>
        <w:t xml:space="preserve">of </w:t>
      </w:r>
      <w:r w:rsidR="00180483">
        <w:rPr>
          <w:color w:val="000000" w:themeColor="text1"/>
        </w:rPr>
        <w:t>XYZ</w:t>
      </w:r>
      <w:r w:rsidR="00874E9B">
        <w:rPr>
          <w:color w:val="000000" w:themeColor="text1"/>
        </w:rPr>
        <w:t>-NY</w:t>
      </w:r>
      <w:r w:rsidRPr="00056183">
        <w:rPr>
          <w:color w:val="000000" w:themeColor="text1"/>
        </w:rPr>
        <w:t xml:space="preserve">, which is a </w:t>
      </w:r>
      <w:proofErr w:type="gramStart"/>
      <w:r w:rsidRPr="00056183">
        <w:rPr>
          <w:color w:val="000000" w:themeColor="text1"/>
        </w:rPr>
        <w:t>high level</w:t>
      </w:r>
      <w:proofErr w:type="gramEnd"/>
      <w:r w:rsidRPr="00056183">
        <w:rPr>
          <w:color w:val="000000" w:themeColor="text1"/>
        </w:rPr>
        <w:t xml:space="preserve"> policy that sets the overall risk appetite and general management requirements of the Branch’s business. Such work includes drafting the business management requirements, customer management requirements, re-designing the quantitative risk indicators to suit the Branch’s business strategies and Head Office requirements</w:t>
      </w:r>
      <w:r w:rsidR="00D52417">
        <w:rPr>
          <w:color w:val="000000" w:themeColor="text1"/>
        </w:rPr>
        <w:t xml:space="preserve">, </w:t>
      </w:r>
      <w:r w:rsidRPr="00056183">
        <w:rPr>
          <w:color w:val="000000" w:themeColor="text1"/>
        </w:rPr>
        <w:t xml:space="preserve">etc. The employee is required </w:t>
      </w:r>
      <w:r w:rsidR="002038B7">
        <w:rPr>
          <w:color w:val="000000" w:themeColor="text1"/>
        </w:rPr>
        <w:t xml:space="preserve">to </w:t>
      </w:r>
      <w:r w:rsidRPr="00056183">
        <w:rPr>
          <w:color w:val="000000" w:themeColor="text1"/>
        </w:rPr>
        <w:t xml:space="preserve">communicate with various departments to collect and discuss revision suggestions and address any Head Office inquiries on the revision of the policy. The revised policy has been submitted to Head Office for final approval. </w:t>
      </w:r>
    </w:p>
    <w:p w:rsidR="00056183" w:rsidRPr="00056183" w:rsidRDefault="00056183" w:rsidP="00056183">
      <w:pPr>
        <w:spacing w:before="120"/>
        <w:jc w:val="both"/>
        <w:rPr>
          <w:color w:val="000000" w:themeColor="text1"/>
        </w:rPr>
      </w:pPr>
      <w:proofErr w:type="gramStart"/>
      <w:r w:rsidRPr="00056183">
        <w:rPr>
          <w:color w:val="000000" w:themeColor="text1"/>
        </w:rPr>
        <w:lastRenderedPageBreak/>
        <w:t xml:space="preserve">Ms. </w:t>
      </w:r>
      <w:r w:rsidR="001F0BD8">
        <w:rPr>
          <w:color w:val="000000" w:themeColor="text1"/>
        </w:rPr>
        <w:t>Chang</w:t>
      </w:r>
      <w:r w:rsidRPr="00056183">
        <w:rPr>
          <w:color w:val="000000" w:themeColor="text1"/>
        </w:rPr>
        <w:t xml:space="preserve"> also worked on the annual revision of </w:t>
      </w:r>
      <w:r w:rsidR="00180483">
        <w:rPr>
          <w:color w:val="000000" w:themeColor="text1"/>
        </w:rPr>
        <w:t>XYZ</w:t>
      </w:r>
      <w:r w:rsidR="00874E9B">
        <w:rPr>
          <w:color w:val="000000" w:themeColor="text1"/>
        </w:rPr>
        <w:t>-NY</w:t>
      </w:r>
      <w:r w:rsidRPr="00056183">
        <w:rPr>
          <w:color w:val="000000" w:themeColor="text1"/>
        </w:rPr>
        <w:t xml:space="preserve"> New Product and Services Approval Policy &amp; Procedures, during which she was required to coordinate with both front office departments and back office departments to make clear </w:t>
      </w:r>
      <w:r w:rsidR="00577962">
        <w:rPr>
          <w:color w:val="000000" w:themeColor="text1"/>
        </w:rPr>
        <w:t xml:space="preserve">and document the </w:t>
      </w:r>
      <w:r w:rsidRPr="00056183">
        <w:rPr>
          <w:color w:val="000000" w:themeColor="text1"/>
        </w:rPr>
        <w:t>responsibilities of each party in the product approval process, including product pre-launch due diligence, regulation compliance checking, system testing, post-launch enhanced management and etc.</w:t>
      </w:r>
      <w:proofErr w:type="gramEnd"/>
      <w:r w:rsidRPr="00056183">
        <w:rPr>
          <w:color w:val="000000" w:themeColor="text1"/>
        </w:rPr>
        <w:t xml:space="preserve">  </w:t>
      </w:r>
    </w:p>
    <w:p w:rsidR="00056183" w:rsidRPr="00056183" w:rsidRDefault="00056183" w:rsidP="00056183">
      <w:pPr>
        <w:spacing w:before="120"/>
        <w:jc w:val="both"/>
        <w:rPr>
          <w:color w:val="000000" w:themeColor="text1"/>
        </w:rPr>
      </w:pPr>
      <w:r w:rsidRPr="00056183">
        <w:rPr>
          <w:color w:val="000000" w:themeColor="text1"/>
        </w:rPr>
        <w:t xml:space="preserve">In Ms. </w:t>
      </w:r>
      <w:r w:rsidR="001F0BD8">
        <w:rPr>
          <w:color w:val="000000" w:themeColor="text1"/>
        </w:rPr>
        <w:t>Chang</w:t>
      </w:r>
      <w:r w:rsidRPr="00056183">
        <w:rPr>
          <w:color w:val="000000" w:themeColor="text1"/>
        </w:rPr>
        <w:t>’s case, the graduate level course</w:t>
      </w:r>
      <w:r w:rsidR="00D52417">
        <w:rPr>
          <w:color w:val="000000" w:themeColor="text1"/>
        </w:rPr>
        <w:t>s</w:t>
      </w:r>
      <w:r w:rsidRPr="00056183">
        <w:rPr>
          <w:color w:val="000000" w:themeColor="text1"/>
        </w:rPr>
        <w:t xml:space="preserve"> she took in </w:t>
      </w:r>
      <w:r w:rsidRPr="00056183">
        <w:rPr>
          <w:b/>
          <w:i/>
          <w:color w:val="000000" w:themeColor="text1"/>
        </w:rPr>
        <w:t>Organization &amp; Strategy</w:t>
      </w:r>
      <w:r w:rsidRPr="00056183">
        <w:rPr>
          <w:b/>
          <w:color w:val="000000" w:themeColor="text1"/>
        </w:rPr>
        <w:t xml:space="preserve"> as well as </w:t>
      </w:r>
      <w:r w:rsidRPr="00056183">
        <w:rPr>
          <w:b/>
          <w:i/>
          <w:color w:val="000000" w:themeColor="text1"/>
        </w:rPr>
        <w:t>Communicating Analytics</w:t>
      </w:r>
      <w:r w:rsidRPr="00056183">
        <w:rPr>
          <w:b/>
          <w:color w:val="000000" w:themeColor="text1"/>
        </w:rPr>
        <w:t xml:space="preserve"> at University of </w:t>
      </w:r>
      <w:r w:rsidR="00E25697">
        <w:rPr>
          <w:b/>
          <w:color w:val="000000" w:themeColor="text1"/>
        </w:rPr>
        <w:t>___________________</w:t>
      </w:r>
      <w:r w:rsidRPr="00056183">
        <w:rPr>
          <w:color w:val="000000" w:themeColor="text1"/>
        </w:rPr>
        <w:t xml:space="preserve"> provided her with the theoretical academic preparation required to perform the sophisticated responsibilities.  </w:t>
      </w:r>
    </w:p>
    <w:p w:rsidR="00056183" w:rsidRDefault="00056183" w:rsidP="00056183">
      <w:pPr>
        <w:spacing w:before="120"/>
        <w:rPr>
          <w:color w:val="000000" w:themeColor="text1"/>
        </w:rPr>
      </w:pPr>
    </w:p>
    <w:p w:rsidR="00F80831" w:rsidRDefault="00F80831" w:rsidP="00056183">
      <w:pPr>
        <w:spacing w:before="120"/>
        <w:rPr>
          <w:color w:val="000000" w:themeColor="text1"/>
        </w:rPr>
      </w:pPr>
    </w:p>
    <w:p w:rsidR="00F80831" w:rsidRDefault="00F80831" w:rsidP="00056183">
      <w:pPr>
        <w:spacing w:before="120"/>
        <w:rPr>
          <w:color w:val="000000" w:themeColor="text1"/>
        </w:rPr>
      </w:pPr>
    </w:p>
    <w:p w:rsidR="00F80831" w:rsidRPr="00056183" w:rsidRDefault="00F80831" w:rsidP="00056183">
      <w:pPr>
        <w:spacing w:before="120"/>
        <w:rPr>
          <w:color w:val="000000" w:themeColor="text1"/>
        </w:rPr>
      </w:pPr>
    </w:p>
    <w:p w:rsidR="00056183" w:rsidRPr="00E25697" w:rsidRDefault="00056183" w:rsidP="000D3EFB">
      <w:pPr>
        <w:numPr>
          <w:ilvl w:val="0"/>
          <w:numId w:val="4"/>
        </w:numPr>
        <w:jc w:val="both"/>
        <w:rPr>
          <w:b/>
          <w:u w:val="single"/>
        </w:rPr>
      </w:pPr>
      <w:r w:rsidRPr="00E25697">
        <w:rPr>
          <w:b/>
          <w:u w:val="single"/>
        </w:rPr>
        <w:t xml:space="preserve">Preparing monthly comprehensive risk report by performing statistical analysis on </w:t>
      </w:r>
      <w:r w:rsidR="00180483" w:rsidRPr="00E25697">
        <w:rPr>
          <w:b/>
          <w:u w:val="single"/>
        </w:rPr>
        <w:t>XYZ</w:t>
      </w:r>
      <w:r w:rsidRPr="00E25697">
        <w:rPr>
          <w:b/>
          <w:u w:val="single"/>
        </w:rPr>
        <w:t xml:space="preserve">-NY’s credit assets, including asset quality changes, credit ratings migration, maturity schedule, industry exposure, geographical distribution and etc. (Percentage of time spent: </w:t>
      </w:r>
      <w:r w:rsidRPr="00E25697">
        <w:rPr>
          <w:b/>
          <w:color w:val="FF0000"/>
          <w:u w:val="single"/>
        </w:rPr>
        <w:t>15%</w:t>
      </w:r>
      <w:r w:rsidRPr="00E25697">
        <w:rPr>
          <w:b/>
          <w:u w:val="single"/>
        </w:rPr>
        <w:t>)</w:t>
      </w:r>
    </w:p>
    <w:p w:rsidR="00056183" w:rsidRPr="00056183" w:rsidRDefault="00056183" w:rsidP="00056183">
      <w:pPr>
        <w:ind w:left="720"/>
        <w:jc w:val="both"/>
        <w:rPr>
          <w:b/>
        </w:rPr>
      </w:pPr>
    </w:p>
    <w:p w:rsidR="00056183" w:rsidRPr="00056183" w:rsidRDefault="00056183" w:rsidP="00056183">
      <w:pPr>
        <w:jc w:val="both"/>
        <w:rPr>
          <w:color w:val="000000" w:themeColor="text1"/>
        </w:rPr>
      </w:pPr>
      <w:r w:rsidRPr="00056183">
        <w:rPr>
          <w:color w:val="000000" w:themeColor="text1"/>
        </w:rPr>
        <w:t>The work requires the employee to prepare the comprehensive risk report</w:t>
      </w:r>
      <w:r w:rsidR="00D52417">
        <w:rPr>
          <w:color w:val="000000" w:themeColor="text1"/>
        </w:rPr>
        <w:t>,</w:t>
      </w:r>
      <w:r w:rsidRPr="00056183">
        <w:rPr>
          <w:color w:val="000000" w:themeColor="text1"/>
        </w:rPr>
        <w:t xml:space="preserve"> which will be presented to the Branch Risk Management Committee (RMC) monthly. The employee is required to collect the portfolio data, build up spreadsheet models, perform statistical and risk-oriented analysis, and visualize the results into a presentable format. The employee will need to </w:t>
      </w:r>
      <w:r w:rsidR="00740FB9">
        <w:rPr>
          <w:color w:val="000000" w:themeColor="text1"/>
        </w:rPr>
        <w:t>analyze</w:t>
      </w:r>
      <w:r w:rsidRPr="00056183">
        <w:rPr>
          <w:color w:val="000000" w:themeColor="text1"/>
        </w:rPr>
        <w:t xml:space="preserve"> a number of risk factors, such as credit ratings migration, maturity schedule of loan facilities, industry exposure</w:t>
      </w:r>
      <w:r w:rsidR="00D52417">
        <w:rPr>
          <w:color w:val="000000" w:themeColor="text1"/>
        </w:rPr>
        <w:t xml:space="preserve">, </w:t>
      </w:r>
      <w:r w:rsidR="00253E73">
        <w:rPr>
          <w:color w:val="000000" w:themeColor="text1"/>
        </w:rPr>
        <w:t>lending limits</w:t>
      </w:r>
      <w:r w:rsidR="00740FB9">
        <w:rPr>
          <w:color w:val="000000" w:themeColor="text1"/>
        </w:rPr>
        <w:t>, single borrower concentration</w:t>
      </w:r>
      <w:r w:rsidR="00253E73">
        <w:rPr>
          <w:color w:val="000000" w:themeColor="text1"/>
        </w:rPr>
        <w:t xml:space="preserve"> and </w:t>
      </w:r>
      <w:r w:rsidRPr="00056183">
        <w:rPr>
          <w:color w:val="000000" w:themeColor="text1"/>
        </w:rPr>
        <w:t xml:space="preserve">etc. In addition, the employee is responsible for addressing any major risk events and deterioration of asset quality in the report. The employee is expected to have solid data analytical and visualization skills in addition to knowledge in finance and economics. </w:t>
      </w:r>
    </w:p>
    <w:p w:rsidR="00056183" w:rsidRPr="00056183" w:rsidRDefault="00056183" w:rsidP="00056183">
      <w:pPr>
        <w:jc w:val="both"/>
        <w:rPr>
          <w:color w:val="000000" w:themeColor="text1"/>
        </w:rPr>
      </w:pPr>
    </w:p>
    <w:p w:rsidR="00056183" w:rsidRPr="00056183" w:rsidRDefault="00056183" w:rsidP="00056183">
      <w:pPr>
        <w:jc w:val="both"/>
        <w:rPr>
          <w:color w:val="000000" w:themeColor="text1"/>
        </w:rPr>
      </w:pPr>
      <w:r w:rsidRPr="00056183">
        <w:rPr>
          <w:color w:val="000000" w:themeColor="text1"/>
        </w:rPr>
        <w:t xml:space="preserve">In Ms. </w:t>
      </w:r>
      <w:r w:rsidR="001F0BD8">
        <w:rPr>
          <w:color w:val="000000" w:themeColor="text1"/>
        </w:rPr>
        <w:t>Chang</w:t>
      </w:r>
      <w:r w:rsidRPr="00056183">
        <w:rPr>
          <w:color w:val="000000" w:themeColor="text1"/>
        </w:rPr>
        <w:t xml:space="preserve">’s case, the graduate level course she took in </w:t>
      </w:r>
      <w:r w:rsidRPr="00056183">
        <w:rPr>
          <w:b/>
          <w:i/>
          <w:color w:val="000000" w:themeColor="text1"/>
        </w:rPr>
        <w:t xml:space="preserve">Analytics: </w:t>
      </w:r>
      <w:proofErr w:type="gramStart"/>
      <w:r w:rsidRPr="00056183">
        <w:rPr>
          <w:b/>
          <w:i/>
          <w:color w:val="000000" w:themeColor="text1"/>
        </w:rPr>
        <w:t>Principles and Application</w:t>
      </w:r>
      <w:proofErr w:type="gramEnd"/>
      <w:r w:rsidRPr="00056183">
        <w:rPr>
          <w:b/>
          <w:i/>
          <w:color w:val="000000" w:themeColor="text1"/>
        </w:rPr>
        <w:t xml:space="preserve"> </w:t>
      </w:r>
      <w:r w:rsidRPr="00056183">
        <w:rPr>
          <w:b/>
          <w:color w:val="000000" w:themeColor="text1"/>
        </w:rPr>
        <w:t xml:space="preserve">and </w:t>
      </w:r>
      <w:r w:rsidRPr="00056183">
        <w:rPr>
          <w:b/>
          <w:i/>
          <w:color w:val="000000" w:themeColor="text1"/>
        </w:rPr>
        <w:t>Exploratory Data Analysis</w:t>
      </w:r>
      <w:r w:rsidRPr="00056183">
        <w:rPr>
          <w:b/>
          <w:color w:val="000000" w:themeColor="text1"/>
        </w:rPr>
        <w:t xml:space="preserve"> at </w:t>
      </w:r>
      <w:r w:rsidR="00E25697">
        <w:rPr>
          <w:b/>
          <w:color w:val="000000" w:themeColor="text1"/>
        </w:rPr>
        <w:t xml:space="preserve">______________________________ </w:t>
      </w:r>
      <w:r w:rsidRPr="00056183">
        <w:rPr>
          <w:color w:val="000000" w:themeColor="text1"/>
        </w:rPr>
        <w:t xml:space="preserve">provided her with the quantitative analytical preparation to perform these sophisticated responsibilities. </w:t>
      </w:r>
    </w:p>
    <w:p w:rsidR="00056183" w:rsidRDefault="00056183" w:rsidP="00056183">
      <w:pPr>
        <w:jc w:val="both"/>
        <w:rPr>
          <w:b/>
          <w:color w:val="000000" w:themeColor="text1"/>
        </w:rPr>
      </w:pPr>
    </w:p>
    <w:p w:rsidR="00F80831" w:rsidRDefault="00F80831" w:rsidP="00056183">
      <w:pPr>
        <w:jc w:val="both"/>
        <w:rPr>
          <w:b/>
          <w:color w:val="000000" w:themeColor="text1"/>
        </w:rPr>
      </w:pPr>
    </w:p>
    <w:p w:rsidR="00F80831" w:rsidRPr="00056183" w:rsidRDefault="00F80831" w:rsidP="00056183">
      <w:pPr>
        <w:jc w:val="both"/>
        <w:rPr>
          <w:b/>
          <w:color w:val="000000" w:themeColor="text1"/>
        </w:rPr>
      </w:pPr>
    </w:p>
    <w:sectPr w:rsidR="00F80831" w:rsidRPr="00056183" w:rsidSect="004B27F8">
      <w:headerReference w:type="default" r:id="rId9"/>
      <w:headerReference w:type="first" r:id="rId10"/>
      <w:footerReference w:type="first" r:id="rId11"/>
      <w:pgSz w:w="12240" w:h="15840" w:code="1"/>
      <w:pgMar w:top="1440" w:right="1440" w:bottom="1440" w:left="1440" w:header="1008" w:footer="432" w:gutter="0"/>
      <w:paperSrc w:first="7" w:other="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1FF" w:rsidRDefault="003511FF">
      <w:r>
        <w:separator/>
      </w:r>
    </w:p>
  </w:endnote>
  <w:endnote w:type="continuationSeparator" w:id="0">
    <w:p w:rsidR="003511FF" w:rsidRDefault="00351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BankGothic Md BT">
    <w:altName w:val="MS PGothic"/>
    <w:charset w:val="00"/>
    <w:family w:val="swiss"/>
    <w:pitch w:val="variable"/>
    <w:sig w:usb0="00000087" w:usb1="00000000" w:usb2="00000000" w:usb3="00000000" w:csb0="0000001B" w:csb1="00000000"/>
  </w:font>
  <w:font w:name="BankGothic Lt BT">
    <w:altName w:val="MS PGothic"/>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66F" w:rsidRDefault="00A5519A" w:rsidP="00980B70">
    <w:pPr>
      <w:pStyle w:val="DocID"/>
    </w:pPr>
    <w:r>
      <w:fldChar w:fldCharType="begin"/>
    </w:r>
    <w:r>
      <w:instrText xml:space="preserve"> DOCPROPERTY  Keywords  \* MERGEFORMAT </w:instrText>
    </w:r>
    <w:r>
      <w:fldChar w:fldCharType="separate"/>
    </w:r>
    <w:r w:rsidR="00EF4924">
      <w:t>Firm</w:t>
    </w:r>
    <w:proofErr w:type="gramStart"/>
    <w:r w:rsidR="00EF4924">
      <w:t>:46690738v1</w:t>
    </w:r>
    <w:proofErr w:type="gramEnd"/>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1FF" w:rsidRDefault="003511FF">
      <w:r>
        <w:separator/>
      </w:r>
    </w:p>
  </w:footnote>
  <w:footnote w:type="continuationSeparator" w:id="0">
    <w:p w:rsidR="003511FF" w:rsidRDefault="003511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66F" w:rsidRDefault="00EC066F" w:rsidP="008B197B">
    <w:pPr>
      <w:pStyle w:val="LHLeft"/>
      <w:rPr>
        <w:rStyle w:val="PageNumber"/>
      </w:rPr>
    </w:pPr>
    <w:r w:rsidRPr="00222D34">
      <w:t xml:space="preserve">Page </w:t>
    </w:r>
    <w:r w:rsidRPr="00222D34">
      <w:rPr>
        <w:rStyle w:val="PageNumber"/>
      </w:rPr>
      <w:fldChar w:fldCharType="begin"/>
    </w:r>
    <w:r w:rsidRPr="00222D34">
      <w:rPr>
        <w:rStyle w:val="PageNumber"/>
      </w:rPr>
      <w:instrText xml:space="preserve"> PAGE </w:instrText>
    </w:r>
    <w:r w:rsidRPr="00222D34">
      <w:rPr>
        <w:rStyle w:val="PageNumber"/>
      </w:rPr>
      <w:fldChar w:fldCharType="separate"/>
    </w:r>
    <w:r w:rsidR="00C167A9">
      <w:rPr>
        <w:rStyle w:val="PageNumber"/>
        <w:noProof/>
      </w:rPr>
      <w:t>2</w:t>
    </w:r>
    <w:r w:rsidRPr="00222D34">
      <w:rPr>
        <w:rStyle w:val="PageNumber"/>
      </w:rPr>
      <w:fldChar w:fldCharType="end"/>
    </w:r>
  </w:p>
  <w:p w:rsidR="00BE7B64" w:rsidRDefault="00BE7B64" w:rsidP="008B197B">
    <w:pPr>
      <w:pStyle w:val="LHLeft"/>
      <w:rPr>
        <w:rStyle w:val="PageNumber"/>
      </w:rPr>
    </w:pPr>
  </w:p>
  <w:p w:rsidR="00EC066F" w:rsidRPr="00222D34" w:rsidRDefault="00EC066F" w:rsidP="008B197B">
    <w:pPr>
      <w:pStyle w:val="LHLeft"/>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66F" w:rsidRPr="00270134" w:rsidRDefault="00EC066F" w:rsidP="0052493B">
    <w:pPr>
      <w:rPr>
        <w:vanish/>
      </w:rPr>
    </w:pPr>
  </w:p>
  <w:p w:rsidR="00EC066F" w:rsidRPr="00055B26" w:rsidRDefault="00EC066F" w:rsidP="00055B2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53C0"/>
    <w:multiLevelType w:val="hybridMultilevel"/>
    <w:tmpl w:val="FAEE346C"/>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DD572E"/>
    <w:multiLevelType w:val="hybridMultilevel"/>
    <w:tmpl w:val="9D1E3258"/>
    <w:lvl w:ilvl="0" w:tplc="C38A39DE">
      <w:start w:val="1"/>
      <w:numFmt w:val="bullet"/>
      <w:pStyle w:val="ListBulletIndented"/>
      <w:lvlText w:val=""/>
      <w:lvlJc w:val="left"/>
      <w:pPr>
        <w:tabs>
          <w:tab w:val="num" w:pos="720"/>
        </w:tabs>
        <w:ind w:left="2160" w:hanging="720"/>
      </w:pPr>
      <w:rPr>
        <w:rFonts w:ascii="Symbol" w:hAnsi="Symbol" w:hint="default"/>
      </w:rPr>
    </w:lvl>
    <w:lvl w:ilvl="1" w:tplc="443297D0" w:tentative="1">
      <w:start w:val="1"/>
      <w:numFmt w:val="bullet"/>
      <w:lvlText w:val="o"/>
      <w:lvlJc w:val="left"/>
      <w:pPr>
        <w:tabs>
          <w:tab w:val="num" w:pos="1440"/>
        </w:tabs>
        <w:ind w:left="1440" w:hanging="360"/>
      </w:pPr>
      <w:rPr>
        <w:rFonts w:ascii="Courier New" w:hAnsi="Courier New" w:cs="Courier New" w:hint="default"/>
      </w:rPr>
    </w:lvl>
    <w:lvl w:ilvl="2" w:tplc="7EE8EDA6" w:tentative="1">
      <w:start w:val="1"/>
      <w:numFmt w:val="bullet"/>
      <w:lvlText w:val=""/>
      <w:lvlJc w:val="left"/>
      <w:pPr>
        <w:tabs>
          <w:tab w:val="num" w:pos="2160"/>
        </w:tabs>
        <w:ind w:left="2160" w:hanging="360"/>
      </w:pPr>
      <w:rPr>
        <w:rFonts w:ascii="Wingdings" w:hAnsi="Wingdings" w:hint="default"/>
      </w:rPr>
    </w:lvl>
    <w:lvl w:ilvl="3" w:tplc="BFA4A59A" w:tentative="1">
      <w:start w:val="1"/>
      <w:numFmt w:val="bullet"/>
      <w:lvlText w:val=""/>
      <w:lvlJc w:val="left"/>
      <w:pPr>
        <w:tabs>
          <w:tab w:val="num" w:pos="2880"/>
        </w:tabs>
        <w:ind w:left="2880" w:hanging="360"/>
      </w:pPr>
      <w:rPr>
        <w:rFonts w:ascii="Symbol" w:hAnsi="Symbol" w:hint="default"/>
      </w:rPr>
    </w:lvl>
    <w:lvl w:ilvl="4" w:tplc="A01CB8E6" w:tentative="1">
      <w:start w:val="1"/>
      <w:numFmt w:val="bullet"/>
      <w:lvlText w:val="o"/>
      <w:lvlJc w:val="left"/>
      <w:pPr>
        <w:tabs>
          <w:tab w:val="num" w:pos="3600"/>
        </w:tabs>
        <w:ind w:left="3600" w:hanging="360"/>
      </w:pPr>
      <w:rPr>
        <w:rFonts w:ascii="Courier New" w:hAnsi="Courier New" w:cs="Courier New" w:hint="default"/>
      </w:rPr>
    </w:lvl>
    <w:lvl w:ilvl="5" w:tplc="CC1E3EEC" w:tentative="1">
      <w:start w:val="1"/>
      <w:numFmt w:val="bullet"/>
      <w:lvlText w:val=""/>
      <w:lvlJc w:val="left"/>
      <w:pPr>
        <w:tabs>
          <w:tab w:val="num" w:pos="4320"/>
        </w:tabs>
        <w:ind w:left="4320" w:hanging="360"/>
      </w:pPr>
      <w:rPr>
        <w:rFonts w:ascii="Wingdings" w:hAnsi="Wingdings" w:hint="default"/>
      </w:rPr>
    </w:lvl>
    <w:lvl w:ilvl="6" w:tplc="6792C41E" w:tentative="1">
      <w:start w:val="1"/>
      <w:numFmt w:val="bullet"/>
      <w:lvlText w:val=""/>
      <w:lvlJc w:val="left"/>
      <w:pPr>
        <w:tabs>
          <w:tab w:val="num" w:pos="5040"/>
        </w:tabs>
        <w:ind w:left="5040" w:hanging="360"/>
      </w:pPr>
      <w:rPr>
        <w:rFonts w:ascii="Symbol" w:hAnsi="Symbol" w:hint="default"/>
      </w:rPr>
    </w:lvl>
    <w:lvl w:ilvl="7" w:tplc="2A3A585A" w:tentative="1">
      <w:start w:val="1"/>
      <w:numFmt w:val="bullet"/>
      <w:lvlText w:val="o"/>
      <w:lvlJc w:val="left"/>
      <w:pPr>
        <w:tabs>
          <w:tab w:val="num" w:pos="5760"/>
        </w:tabs>
        <w:ind w:left="5760" w:hanging="360"/>
      </w:pPr>
      <w:rPr>
        <w:rFonts w:ascii="Courier New" w:hAnsi="Courier New" w:cs="Courier New" w:hint="default"/>
      </w:rPr>
    </w:lvl>
    <w:lvl w:ilvl="8" w:tplc="11B80A08" w:tentative="1">
      <w:start w:val="1"/>
      <w:numFmt w:val="bullet"/>
      <w:lvlText w:val=""/>
      <w:lvlJc w:val="left"/>
      <w:pPr>
        <w:tabs>
          <w:tab w:val="num" w:pos="6480"/>
        </w:tabs>
        <w:ind w:left="6480" w:hanging="360"/>
      </w:pPr>
      <w:rPr>
        <w:rFonts w:ascii="Wingdings" w:hAnsi="Wingdings" w:hint="default"/>
      </w:rPr>
    </w:lvl>
  </w:abstractNum>
  <w:abstractNum w:abstractNumId="2">
    <w:nsid w:val="35AE0EEB"/>
    <w:multiLevelType w:val="hybridMultilevel"/>
    <w:tmpl w:val="509AAE1C"/>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D64B27"/>
    <w:multiLevelType w:val="hybridMultilevel"/>
    <w:tmpl w:val="EFEE4612"/>
    <w:lvl w:ilvl="0" w:tplc="86643E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C833168"/>
    <w:multiLevelType w:val="singleLevel"/>
    <w:tmpl w:val="5F58476E"/>
    <w:lvl w:ilvl="0">
      <w:start w:val="1"/>
      <w:numFmt w:val="decimal"/>
      <w:pStyle w:val="numberedlist"/>
      <w:lvlText w:val="%1."/>
      <w:lvlJc w:val="left"/>
      <w:pPr>
        <w:tabs>
          <w:tab w:val="num" w:pos="1800"/>
        </w:tabs>
        <w:ind w:left="0" w:firstLine="1440"/>
      </w:pPr>
    </w:lvl>
  </w:abstractNum>
  <w:abstractNum w:abstractNumId="5">
    <w:nsid w:val="7D3C4726"/>
    <w:multiLevelType w:val="hybridMultilevel"/>
    <w:tmpl w:val="7432205A"/>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EE9"/>
    <w:rsid w:val="00000AAE"/>
    <w:rsid w:val="00001F09"/>
    <w:rsid w:val="000041FE"/>
    <w:rsid w:val="00011190"/>
    <w:rsid w:val="00011D14"/>
    <w:rsid w:val="00013971"/>
    <w:rsid w:val="00014195"/>
    <w:rsid w:val="00014CE1"/>
    <w:rsid w:val="00015A76"/>
    <w:rsid w:val="00015D53"/>
    <w:rsid w:val="00022610"/>
    <w:rsid w:val="000267D5"/>
    <w:rsid w:val="0004416C"/>
    <w:rsid w:val="00055B26"/>
    <w:rsid w:val="00056183"/>
    <w:rsid w:val="000667B7"/>
    <w:rsid w:val="00091D24"/>
    <w:rsid w:val="00091FBA"/>
    <w:rsid w:val="000A646B"/>
    <w:rsid w:val="000B2195"/>
    <w:rsid w:val="000B73BB"/>
    <w:rsid w:val="000C044F"/>
    <w:rsid w:val="000C0FF5"/>
    <w:rsid w:val="000C18C9"/>
    <w:rsid w:val="000C2381"/>
    <w:rsid w:val="000C5ADE"/>
    <w:rsid w:val="000C7194"/>
    <w:rsid w:val="000C73C6"/>
    <w:rsid w:val="000D121C"/>
    <w:rsid w:val="000D3EFB"/>
    <w:rsid w:val="000D788C"/>
    <w:rsid w:val="000E3C2E"/>
    <w:rsid w:val="000F13B0"/>
    <w:rsid w:val="000F57B8"/>
    <w:rsid w:val="000F75B1"/>
    <w:rsid w:val="0010240B"/>
    <w:rsid w:val="00103F4A"/>
    <w:rsid w:val="00111FEF"/>
    <w:rsid w:val="00112326"/>
    <w:rsid w:val="001162A6"/>
    <w:rsid w:val="00116D2C"/>
    <w:rsid w:val="00117CDE"/>
    <w:rsid w:val="00123D16"/>
    <w:rsid w:val="00124A3B"/>
    <w:rsid w:val="00127646"/>
    <w:rsid w:val="00134149"/>
    <w:rsid w:val="00135379"/>
    <w:rsid w:val="00136685"/>
    <w:rsid w:val="00136DFA"/>
    <w:rsid w:val="0014566C"/>
    <w:rsid w:val="00145D90"/>
    <w:rsid w:val="00147272"/>
    <w:rsid w:val="001479C4"/>
    <w:rsid w:val="00150779"/>
    <w:rsid w:val="001546E1"/>
    <w:rsid w:val="001565ED"/>
    <w:rsid w:val="00156BAB"/>
    <w:rsid w:val="00160589"/>
    <w:rsid w:val="00171F9C"/>
    <w:rsid w:val="001723F6"/>
    <w:rsid w:val="0017572A"/>
    <w:rsid w:val="00177DAB"/>
    <w:rsid w:val="00180483"/>
    <w:rsid w:val="001820F4"/>
    <w:rsid w:val="001825C0"/>
    <w:rsid w:val="00193820"/>
    <w:rsid w:val="00194125"/>
    <w:rsid w:val="0019646C"/>
    <w:rsid w:val="001A365B"/>
    <w:rsid w:val="001A44C5"/>
    <w:rsid w:val="001A774F"/>
    <w:rsid w:val="001B2F93"/>
    <w:rsid w:val="001B4D5E"/>
    <w:rsid w:val="001B51DB"/>
    <w:rsid w:val="001B726F"/>
    <w:rsid w:val="001C1053"/>
    <w:rsid w:val="001C6B81"/>
    <w:rsid w:val="001D1174"/>
    <w:rsid w:val="001D3E45"/>
    <w:rsid w:val="001D460F"/>
    <w:rsid w:val="001D7199"/>
    <w:rsid w:val="001E19FF"/>
    <w:rsid w:val="001E367D"/>
    <w:rsid w:val="001E498F"/>
    <w:rsid w:val="001E7C3D"/>
    <w:rsid w:val="001F0BD8"/>
    <w:rsid w:val="001F13BC"/>
    <w:rsid w:val="001F1629"/>
    <w:rsid w:val="001F39E2"/>
    <w:rsid w:val="001F42B7"/>
    <w:rsid w:val="001F7B8F"/>
    <w:rsid w:val="00202954"/>
    <w:rsid w:val="002038B7"/>
    <w:rsid w:val="00204E95"/>
    <w:rsid w:val="00206E9A"/>
    <w:rsid w:val="0020782A"/>
    <w:rsid w:val="00210984"/>
    <w:rsid w:val="00211F36"/>
    <w:rsid w:val="00212E4B"/>
    <w:rsid w:val="0021317D"/>
    <w:rsid w:val="0021344A"/>
    <w:rsid w:val="00216659"/>
    <w:rsid w:val="002167CB"/>
    <w:rsid w:val="00216A99"/>
    <w:rsid w:val="00222D34"/>
    <w:rsid w:val="0022428C"/>
    <w:rsid w:val="00231A5A"/>
    <w:rsid w:val="00236021"/>
    <w:rsid w:val="002362F5"/>
    <w:rsid w:val="002374D3"/>
    <w:rsid w:val="00242927"/>
    <w:rsid w:val="00244E9C"/>
    <w:rsid w:val="00247FA2"/>
    <w:rsid w:val="00251C2A"/>
    <w:rsid w:val="00251E05"/>
    <w:rsid w:val="00252611"/>
    <w:rsid w:val="00253E73"/>
    <w:rsid w:val="00260B20"/>
    <w:rsid w:val="002610BB"/>
    <w:rsid w:val="00266158"/>
    <w:rsid w:val="00270134"/>
    <w:rsid w:val="00272C59"/>
    <w:rsid w:val="002801D8"/>
    <w:rsid w:val="00280D4A"/>
    <w:rsid w:val="00291A93"/>
    <w:rsid w:val="0029209E"/>
    <w:rsid w:val="00292955"/>
    <w:rsid w:val="0029394A"/>
    <w:rsid w:val="002964DE"/>
    <w:rsid w:val="002A22ED"/>
    <w:rsid w:val="002A313E"/>
    <w:rsid w:val="002A6A4C"/>
    <w:rsid w:val="002B172E"/>
    <w:rsid w:val="002B46AB"/>
    <w:rsid w:val="002B586D"/>
    <w:rsid w:val="002B64B5"/>
    <w:rsid w:val="002C1316"/>
    <w:rsid w:val="002C2088"/>
    <w:rsid w:val="002C2BE9"/>
    <w:rsid w:val="002C58D1"/>
    <w:rsid w:val="002C6979"/>
    <w:rsid w:val="002C788F"/>
    <w:rsid w:val="002D1A53"/>
    <w:rsid w:val="002D665B"/>
    <w:rsid w:val="002D6B03"/>
    <w:rsid w:val="002D71C2"/>
    <w:rsid w:val="002E1B4C"/>
    <w:rsid w:val="002E2D74"/>
    <w:rsid w:val="002E2E2A"/>
    <w:rsid w:val="002E4994"/>
    <w:rsid w:val="002E49E4"/>
    <w:rsid w:val="002E6542"/>
    <w:rsid w:val="002E7381"/>
    <w:rsid w:val="002F4E9F"/>
    <w:rsid w:val="002F7623"/>
    <w:rsid w:val="002F7628"/>
    <w:rsid w:val="0030490E"/>
    <w:rsid w:val="0030651F"/>
    <w:rsid w:val="00314880"/>
    <w:rsid w:val="00314C0A"/>
    <w:rsid w:val="00315994"/>
    <w:rsid w:val="00316907"/>
    <w:rsid w:val="003224ED"/>
    <w:rsid w:val="00332B3A"/>
    <w:rsid w:val="00333ED6"/>
    <w:rsid w:val="00335B5B"/>
    <w:rsid w:val="00340DFD"/>
    <w:rsid w:val="00346714"/>
    <w:rsid w:val="003502AC"/>
    <w:rsid w:val="0035102D"/>
    <w:rsid w:val="003511FF"/>
    <w:rsid w:val="003628F1"/>
    <w:rsid w:val="00367267"/>
    <w:rsid w:val="00375140"/>
    <w:rsid w:val="00376957"/>
    <w:rsid w:val="003777B2"/>
    <w:rsid w:val="003808EB"/>
    <w:rsid w:val="003865D6"/>
    <w:rsid w:val="00386D6C"/>
    <w:rsid w:val="00392D24"/>
    <w:rsid w:val="00392E03"/>
    <w:rsid w:val="003932DD"/>
    <w:rsid w:val="00396B6C"/>
    <w:rsid w:val="003973A2"/>
    <w:rsid w:val="003A7270"/>
    <w:rsid w:val="003A7902"/>
    <w:rsid w:val="003B3781"/>
    <w:rsid w:val="003B4BA0"/>
    <w:rsid w:val="003C015E"/>
    <w:rsid w:val="003C0A0F"/>
    <w:rsid w:val="003D410F"/>
    <w:rsid w:val="003D6835"/>
    <w:rsid w:val="003E18B9"/>
    <w:rsid w:val="003E7A89"/>
    <w:rsid w:val="003F10FB"/>
    <w:rsid w:val="003F7D50"/>
    <w:rsid w:val="00406B84"/>
    <w:rsid w:val="00407704"/>
    <w:rsid w:val="00407DED"/>
    <w:rsid w:val="004101EA"/>
    <w:rsid w:val="00410521"/>
    <w:rsid w:val="00416134"/>
    <w:rsid w:val="00423FA9"/>
    <w:rsid w:val="004319DE"/>
    <w:rsid w:val="00432A39"/>
    <w:rsid w:val="00434123"/>
    <w:rsid w:val="00440E36"/>
    <w:rsid w:val="0044147F"/>
    <w:rsid w:val="00445485"/>
    <w:rsid w:val="00453436"/>
    <w:rsid w:val="0045403B"/>
    <w:rsid w:val="004609F2"/>
    <w:rsid w:val="00461EDA"/>
    <w:rsid w:val="00463430"/>
    <w:rsid w:val="00463EB6"/>
    <w:rsid w:val="0046526B"/>
    <w:rsid w:val="00471298"/>
    <w:rsid w:val="0047197A"/>
    <w:rsid w:val="004743BA"/>
    <w:rsid w:val="004850D4"/>
    <w:rsid w:val="004857BF"/>
    <w:rsid w:val="004859FE"/>
    <w:rsid w:val="00492018"/>
    <w:rsid w:val="00495CA3"/>
    <w:rsid w:val="004961FF"/>
    <w:rsid w:val="004A25C1"/>
    <w:rsid w:val="004A2ADE"/>
    <w:rsid w:val="004A3FA3"/>
    <w:rsid w:val="004B25FE"/>
    <w:rsid w:val="004B27F8"/>
    <w:rsid w:val="004B6EEB"/>
    <w:rsid w:val="004B7C23"/>
    <w:rsid w:val="004C462A"/>
    <w:rsid w:val="004C4B8E"/>
    <w:rsid w:val="004C5C74"/>
    <w:rsid w:val="004D5B06"/>
    <w:rsid w:val="004D6599"/>
    <w:rsid w:val="004D65B5"/>
    <w:rsid w:val="004D73C2"/>
    <w:rsid w:val="004F0AD6"/>
    <w:rsid w:val="004F6FDB"/>
    <w:rsid w:val="00501289"/>
    <w:rsid w:val="0050140F"/>
    <w:rsid w:val="00502753"/>
    <w:rsid w:val="005140D4"/>
    <w:rsid w:val="00516F24"/>
    <w:rsid w:val="00521E94"/>
    <w:rsid w:val="0052493B"/>
    <w:rsid w:val="005277EB"/>
    <w:rsid w:val="0052787C"/>
    <w:rsid w:val="00531A45"/>
    <w:rsid w:val="005328CF"/>
    <w:rsid w:val="00542001"/>
    <w:rsid w:val="00545D14"/>
    <w:rsid w:val="00550CC1"/>
    <w:rsid w:val="00551119"/>
    <w:rsid w:val="0055334C"/>
    <w:rsid w:val="00555BA4"/>
    <w:rsid w:val="00556667"/>
    <w:rsid w:val="00557014"/>
    <w:rsid w:val="00561D74"/>
    <w:rsid w:val="00565CD6"/>
    <w:rsid w:val="005670A4"/>
    <w:rsid w:val="00567594"/>
    <w:rsid w:val="0057548F"/>
    <w:rsid w:val="00577962"/>
    <w:rsid w:val="00590F74"/>
    <w:rsid w:val="005953C5"/>
    <w:rsid w:val="005961D9"/>
    <w:rsid w:val="005A2408"/>
    <w:rsid w:val="005A52C2"/>
    <w:rsid w:val="005A7BB2"/>
    <w:rsid w:val="005B5FD7"/>
    <w:rsid w:val="005C235B"/>
    <w:rsid w:val="005C4308"/>
    <w:rsid w:val="005C55FD"/>
    <w:rsid w:val="005C56F7"/>
    <w:rsid w:val="005C75DD"/>
    <w:rsid w:val="005D0272"/>
    <w:rsid w:val="005D0CC8"/>
    <w:rsid w:val="005D3F60"/>
    <w:rsid w:val="005D58C7"/>
    <w:rsid w:val="005D771C"/>
    <w:rsid w:val="005E0299"/>
    <w:rsid w:val="005E3483"/>
    <w:rsid w:val="005E3C06"/>
    <w:rsid w:val="005E752A"/>
    <w:rsid w:val="005F3293"/>
    <w:rsid w:val="005F3C3D"/>
    <w:rsid w:val="005F747D"/>
    <w:rsid w:val="00601FD3"/>
    <w:rsid w:val="00603F2A"/>
    <w:rsid w:val="00605A13"/>
    <w:rsid w:val="00611A4B"/>
    <w:rsid w:val="00614E0D"/>
    <w:rsid w:val="0062602C"/>
    <w:rsid w:val="00627F1A"/>
    <w:rsid w:val="006376EA"/>
    <w:rsid w:val="00637D91"/>
    <w:rsid w:val="00642F61"/>
    <w:rsid w:val="006446C7"/>
    <w:rsid w:val="0065036E"/>
    <w:rsid w:val="00651C67"/>
    <w:rsid w:val="00652F15"/>
    <w:rsid w:val="00653B05"/>
    <w:rsid w:val="00655F65"/>
    <w:rsid w:val="00656C75"/>
    <w:rsid w:val="00656FDF"/>
    <w:rsid w:val="006675F0"/>
    <w:rsid w:val="00670313"/>
    <w:rsid w:val="00671287"/>
    <w:rsid w:val="00671CB4"/>
    <w:rsid w:val="0067206F"/>
    <w:rsid w:val="006726B1"/>
    <w:rsid w:val="006752F5"/>
    <w:rsid w:val="00677B00"/>
    <w:rsid w:val="006A2AC8"/>
    <w:rsid w:val="006A3ABE"/>
    <w:rsid w:val="006B08AB"/>
    <w:rsid w:val="006B11C1"/>
    <w:rsid w:val="006B2D82"/>
    <w:rsid w:val="006C1848"/>
    <w:rsid w:val="006C5FD4"/>
    <w:rsid w:val="006D1FAD"/>
    <w:rsid w:val="006D3925"/>
    <w:rsid w:val="006D4111"/>
    <w:rsid w:val="006E0060"/>
    <w:rsid w:val="006E068C"/>
    <w:rsid w:val="006E095E"/>
    <w:rsid w:val="006E4334"/>
    <w:rsid w:val="006E591E"/>
    <w:rsid w:val="006E6A8F"/>
    <w:rsid w:val="006F0724"/>
    <w:rsid w:val="006F0A4D"/>
    <w:rsid w:val="006F2304"/>
    <w:rsid w:val="006F70A2"/>
    <w:rsid w:val="0070004C"/>
    <w:rsid w:val="00701C1D"/>
    <w:rsid w:val="007038E8"/>
    <w:rsid w:val="00703E14"/>
    <w:rsid w:val="007057AA"/>
    <w:rsid w:val="00707D3A"/>
    <w:rsid w:val="00710460"/>
    <w:rsid w:val="007112E8"/>
    <w:rsid w:val="007117FD"/>
    <w:rsid w:val="007147D6"/>
    <w:rsid w:val="007162CB"/>
    <w:rsid w:val="007167A7"/>
    <w:rsid w:val="0071792E"/>
    <w:rsid w:val="00717D81"/>
    <w:rsid w:val="00725A91"/>
    <w:rsid w:val="007346AD"/>
    <w:rsid w:val="00735354"/>
    <w:rsid w:val="0073759D"/>
    <w:rsid w:val="00740CC1"/>
    <w:rsid w:val="00740FB9"/>
    <w:rsid w:val="00746B03"/>
    <w:rsid w:val="0075158F"/>
    <w:rsid w:val="00751807"/>
    <w:rsid w:val="0075338A"/>
    <w:rsid w:val="00755DBB"/>
    <w:rsid w:val="00756180"/>
    <w:rsid w:val="007561E3"/>
    <w:rsid w:val="00757E38"/>
    <w:rsid w:val="00761ACC"/>
    <w:rsid w:val="00762D44"/>
    <w:rsid w:val="007669A2"/>
    <w:rsid w:val="007740DE"/>
    <w:rsid w:val="00774CFA"/>
    <w:rsid w:val="0078107D"/>
    <w:rsid w:val="00783553"/>
    <w:rsid w:val="0078734E"/>
    <w:rsid w:val="007874D7"/>
    <w:rsid w:val="007903F3"/>
    <w:rsid w:val="00790D92"/>
    <w:rsid w:val="007911F6"/>
    <w:rsid w:val="0079181F"/>
    <w:rsid w:val="00797710"/>
    <w:rsid w:val="007A0904"/>
    <w:rsid w:val="007A0C5C"/>
    <w:rsid w:val="007A1ECC"/>
    <w:rsid w:val="007A4ACC"/>
    <w:rsid w:val="007A69EB"/>
    <w:rsid w:val="007A6CD6"/>
    <w:rsid w:val="007B0A3B"/>
    <w:rsid w:val="007B0D72"/>
    <w:rsid w:val="007B1DCB"/>
    <w:rsid w:val="007B4497"/>
    <w:rsid w:val="007B6EE3"/>
    <w:rsid w:val="007C089D"/>
    <w:rsid w:val="007D048D"/>
    <w:rsid w:val="007D274F"/>
    <w:rsid w:val="007E0F29"/>
    <w:rsid w:val="007E4575"/>
    <w:rsid w:val="007E468A"/>
    <w:rsid w:val="007E532B"/>
    <w:rsid w:val="007E65BA"/>
    <w:rsid w:val="007E710C"/>
    <w:rsid w:val="007E7722"/>
    <w:rsid w:val="007F6992"/>
    <w:rsid w:val="00801CA9"/>
    <w:rsid w:val="008023C1"/>
    <w:rsid w:val="00804964"/>
    <w:rsid w:val="00807A81"/>
    <w:rsid w:val="00813924"/>
    <w:rsid w:val="00817417"/>
    <w:rsid w:val="00822B2A"/>
    <w:rsid w:val="00823765"/>
    <w:rsid w:val="00824063"/>
    <w:rsid w:val="00825648"/>
    <w:rsid w:val="00833EBE"/>
    <w:rsid w:val="00841378"/>
    <w:rsid w:val="00842AF8"/>
    <w:rsid w:val="008516D4"/>
    <w:rsid w:val="00852408"/>
    <w:rsid w:val="008529B5"/>
    <w:rsid w:val="00857973"/>
    <w:rsid w:val="00860E03"/>
    <w:rsid w:val="0086374F"/>
    <w:rsid w:val="00870B28"/>
    <w:rsid w:val="00871E98"/>
    <w:rsid w:val="00873212"/>
    <w:rsid w:val="00874E9B"/>
    <w:rsid w:val="00876351"/>
    <w:rsid w:val="008814FD"/>
    <w:rsid w:val="00882F62"/>
    <w:rsid w:val="00883997"/>
    <w:rsid w:val="008851C3"/>
    <w:rsid w:val="00886588"/>
    <w:rsid w:val="0089441C"/>
    <w:rsid w:val="008968FC"/>
    <w:rsid w:val="008A0FF1"/>
    <w:rsid w:val="008A426F"/>
    <w:rsid w:val="008B197B"/>
    <w:rsid w:val="008B35F4"/>
    <w:rsid w:val="008B46C8"/>
    <w:rsid w:val="008B6F34"/>
    <w:rsid w:val="008B6FF6"/>
    <w:rsid w:val="008C27BD"/>
    <w:rsid w:val="008C3CE7"/>
    <w:rsid w:val="008C3F29"/>
    <w:rsid w:val="008C707E"/>
    <w:rsid w:val="008C78C5"/>
    <w:rsid w:val="008D7994"/>
    <w:rsid w:val="008D7DCC"/>
    <w:rsid w:val="008E0581"/>
    <w:rsid w:val="008E56D3"/>
    <w:rsid w:val="008E60E9"/>
    <w:rsid w:val="008F1FAC"/>
    <w:rsid w:val="008F2717"/>
    <w:rsid w:val="008F4509"/>
    <w:rsid w:val="008F4CFD"/>
    <w:rsid w:val="008F5E61"/>
    <w:rsid w:val="008F68DE"/>
    <w:rsid w:val="00903137"/>
    <w:rsid w:val="00904299"/>
    <w:rsid w:val="00907757"/>
    <w:rsid w:val="00911983"/>
    <w:rsid w:val="009120A0"/>
    <w:rsid w:val="00912883"/>
    <w:rsid w:val="009201B4"/>
    <w:rsid w:val="009201C9"/>
    <w:rsid w:val="00923F09"/>
    <w:rsid w:val="0092501C"/>
    <w:rsid w:val="00926675"/>
    <w:rsid w:val="00930511"/>
    <w:rsid w:val="00933DC7"/>
    <w:rsid w:val="00933E8F"/>
    <w:rsid w:val="00940029"/>
    <w:rsid w:val="009456AD"/>
    <w:rsid w:val="009566DA"/>
    <w:rsid w:val="00960DCA"/>
    <w:rsid w:val="00964114"/>
    <w:rsid w:val="00967201"/>
    <w:rsid w:val="009709AA"/>
    <w:rsid w:val="00973427"/>
    <w:rsid w:val="00974110"/>
    <w:rsid w:val="00977ED2"/>
    <w:rsid w:val="0098070D"/>
    <w:rsid w:val="00980B70"/>
    <w:rsid w:val="00984A75"/>
    <w:rsid w:val="00984C90"/>
    <w:rsid w:val="0098507E"/>
    <w:rsid w:val="00990950"/>
    <w:rsid w:val="009911A5"/>
    <w:rsid w:val="00994469"/>
    <w:rsid w:val="00994B82"/>
    <w:rsid w:val="00994C39"/>
    <w:rsid w:val="00996EF4"/>
    <w:rsid w:val="009A179F"/>
    <w:rsid w:val="009A7B86"/>
    <w:rsid w:val="009B1717"/>
    <w:rsid w:val="009B1BF2"/>
    <w:rsid w:val="009B57C9"/>
    <w:rsid w:val="009C051F"/>
    <w:rsid w:val="009C6884"/>
    <w:rsid w:val="009D3386"/>
    <w:rsid w:val="009D5114"/>
    <w:rsid w:val="009D55B4"/>
    <w:rsid w:val="009D7365"/>
    <w:rsid w:val="009D791D"/>
    <w:rsid w:val="009E2973"/>
    <w:rsid w:val="009E2D19"/>
    <w:rsid w:val="009E4070"/>
    <w:rsid w:val="009E5C98"/>
    <w:rsid w:val="009E7F1E"/>
    <w:rsid w:val="009F1160"/>
    <w:rsid w:val="009F4AED"/>
    <w:rsid w:val="009F7D82"/>
    <w:rsid w:val="00A00108"/>
    <w:rsid w:val="00A00630"/>
    <w:rsid w:val="00A00F18"/>
    <w:rsid w:val="00A01188"/>
    <w:rsid w:val="00A01BF5"/>
    <w:rsid w:val="00A04D0A"/>
    <w:rsid w:val="00A075FB"/>
    <w:rsid w:val="00A13DEF"/>
    <w:rsid w:val="00A155C6"/>
    <w:rsid w:val="00A16BD1"/>
    <w:rsid w:val="00A2055A"/>
    <w:rsid w:val="00A23605"/>
    <w:rsid w:val="00A23AE1"/>
    <w:rsid w:val="00A244B4"/>
    <w:rsid w:val="00A25276"/>
    <w:rsid w:val="00A25F7A"/>
    <w:rsid w:val="00A26304"/>
    <w:rsid w:val="00A3013C"/>
    <w:rsid w:val="00A31863"/>
    <w:rsid w:val="00A3285D"/>
    <w:rsid w:val="00A334C2"/>
    <w:rsid w:val="00A349DD"/>
    <w:rsid w:val="00A355A3"/>
    <w:rsid w:val="00A40794"/>
    <w:rsid w:val="00A45D2F"/>
    <w:rsid w:val="00A45F29"/>
    <w:rsid w:val="00A518B7"/>
    <w:rsid w:val="00A5503A"/>
    <w:rsid w:val="00A5519A"/>
    <w:rsid w:val="00A577CD"/>
    <w:rsid w:val="00A62BB8"/>
    <w:rsid w:val="00A63DB8"/>
    <w:rsid w:val="00A654FF"/>
    <w:rsid w:val="00A65D3D"/>
    <w:rsid w:val="00A67329"/>
    <w:rsid w:val="00A70BE2"/>
    <w:rsid w:val="00A71E53"/>
    <w:rsid w:val="00A72A98"/>
    <w:rsid w:val="00A750EB"/>
    <w:rsid w:val="00A8019F"/>
    <w:rsid w:val="00A83CEE"/>
    <w:rsid w:val="00A8479D"/>
    <w:rsid w:val="00A86671"/>
    <w:rsid w:val="00A86721"/>
    <w:rsid w:val="00A92B9D"/>
    <w:rsid w:val="00AA2115"/>
    <w:rsid w:val="00AB23AE"/>
    <w:rsid w:val="00AB2810"/>
    <w:rsid w:val="00AB3145"/>
    <w:rsid w:val="00AB45B7"/>
    <w:rsid w:val="00AB5D24"/>
    <w:rsid w:val="00AB7AEC"/>
    <w:rsid w:val="00AB7B38"/>
    <w:rsid w:val="00AC0908"/>
    <w:rsid w:val="00AC2309"/>
    <w:rsid w:val="00AC3AF7"/>
    <w:rsid w:val="00AC63EA"/>
    <w:rsid w:val="00AC79D1"/>
    <w:rsid w:val="00AD144F"/>
    <w:rsid w:val="00AD4AE9"/>
    <w:rsid w:val="00AD5BCB"/>
    <w:rsid w:val="00AE08DA"/>
    <w:rsid w:val="00AE27DA"/>
    <w:rsid w:val="00AE34EB"/>
    <w:rsid w:val="00AE3539"/>
    <w:rsid w:val="00AE4C18"/>
    <w:rsid w:val="00AE6101"/>
    <w:rsid w:val="00AE6BFC"/>
    <w:rsid w:val="00AE7819"/>
    <w:rsid w:val="00AF0E39"/>
    <w:rsid w:val="00AF7427"/>
    <w:rsid w:val="00AF7899"/>
    <w:rsid w:val="00B02B45"/>
    <w:rsid w:val="00B052C6"/>
    <w:rsid w:val="00B108AA"/>
    <w:rsid w:val="00B10B3B"/>
    <w:rsid w:val="00B10ED4"/>
    <w:rsid w:val="00B11C4D"/>
    <w:rsid w:val="00B12433"/>
    <w:rsid w:val="00B173A1"/>
    <w:rsid w:val="00B17877"/>
    <w:rsid w:val="00B21A8B"/>
    <w:rsid w:val="00B226B6"/>
    <w:rsid w:val="00B274D9"/>
    <w:rsid w:val="00B316A2"/>
    <w:rsid w:val="00B31A21"/>
    <w:rsid w:val="00B32B91"/>
    <w:rsid w:val="00B35542"/>
    <w:rsid w:val="00B42A31"/>
    <w:rsid w:val="00B43414"/>
    <w:rsid w:val="00B45254"/>
    <w:rsid w:val="00B47741"/>
    <w:rsid w:val="00B5288D"/>
    <w:rsid w:val="00B535D6"/>
    <w:rsid w:val="00B54E75"/>
    <w:rsid w:val="00B56A32"/>
    <w:rsid w:val="00B575F3"/>
    <w:rsid w:val="00B61D6A"/>
    <w:rsid w:val="00B62F06"/>
    <w:rsid w:val="00B667C8"/>
    <w:rsid w:val="00B706F2"/>
    <w:rsid w:val="00B727A0"/>
    <w:rsid w:val="00B743E7"/>
    <w:rsid w:val="00B771B7"/>
    <w:rsid w:val="00B8310A"/>
    <w:rsid w:val="00B839A4"/>
    <w:rsid w:val="00B8645B"/>
    <w:rsid w:val="00BA03F0"/>
    <w:rsid w:val="00BB006A"/>
    <w:rsid w:val="00BB2682"/>
    <w:rsid w:val="00BB5656"/>
    <w:rsid w:val="00BB7100"/>
    <w:rsid w:val="00BC2F98"/>
    <w:rsid w:val="00BC4996"/>
    <w:rsid w:val="00BC4EB5"/>
    <w:rsid w:val="00BC769B"/>
    <w:rsid w:val="00BD056D"/>
    <w:rsid w:val="00BD0FC9"/>
    <w:rsid w:val="00BD1E34"/>
    <w:rsid w:val="00BD3441"/>
    <w:rsid w:val="00BD481A"/>
    <w:rsid w:val="00BE78FF"/>
    <w:rsid w:val="00BE7B64"/>
    <w:rsid w:val="00BF2959"/>
    <w:rsid w:val="00BF32F5"/>
    <w:rsid w:val="00C008E3"/>
    <w:rsid w:val="00C00A22"/>
    <w:rsid w:val="00C01DF1"/>
    <w:rsid w:val="00C0546F"/>
    <w:rsid w:val="00C11CAE"/>
    <w:rsid w:val="00C137C4"/>
    <w:rsid w:val="00C157E9"/>
    <w:rsid w:val="00C167A9"/>
    <w:rsid w:val="00C221BD"/>
    <w:rsid w:val="00C26FE7"/>
    <w:rsid w:val="00C2756C"/>
    <w:rsid w:val="00C30722"/>
    <w:rsid w:val="00C31235"/>
    <w:rsid w:val="00C31CDB"/>
    <w:rsid w:val="00C3686E"/>
    <w:rsid w:val="00C4072E"/>
    <w:rsid w:val="00C45BEF"/>
    <w:rsid w:val="00C469DE"/>
    <w:rsid w:val="00C476D5"/>
    <w:rsid w:val="00C5180A"/>
    <w:rsid w:val="00C6427D"/>
    <w:rsid w:val="00C73364"/>
    <w:rsid w:val="00C77617"/>
    <w:rsid w:val="00C800E3"/>
    <w:rsid w:val="00C85390"/>
    <w:rsid w:val="00C90677"/>
    <w:rsid w:val="00C96BF1"/>
    <w:rsid w:val="00CA1EA5"/>
    <w:rsid w:val="00CA42B6"/>
    <w:rsid w:val="00CA6D89"/>
    <w:rsid w:val="00CB2DDD"/>
    <w:rsid w:val="00CB360E"/>
    <w:rsid w:val="00CC248A"/>
    <w:rsid w:val="00CC375B"/>
    <w:rsid w:val="00CC39F5"/>
    <w:rsid w:val="00CC3A46"/>
    <w:rsid w:val="00CC5127"/>
    <w:rsid w:val="00CC52E1"/>
    <w:rsid w:val="00CD0E14"/>
    <w:rsid w:val="00CD261E"/>
    <w:rsid w:val="00CD6023"/>
    <w:rsid w:val="00CE137C"/>
    <w:rsid w:val="00CE4A38"/>
    <w:rsid w:val="00CE4DD2"/>
    <w:rsid w:val="00CE4E6E"/>
    <w:rsid w:val="00CE51B8"/>
    <w:rsid w:val="00CE58AA"/>
    <w:rsid w:val="00CE624D"/>
    <w:rsid w:val="00CE6B4A"/>
    <w:rsid w:val="00CE73D3"/>
    <w:rsid w:val="00CF0677"/>
    <w:rsid w:val="00CF1C24"/>
    <w:rsid w:val="00CF2919"/>
    <w:rsid w:val="00CF625A"/>
    <w:rsid w:val="00D04BA5"/>
    <w:rsid w:val="00D04D3A"/>
    <w:rsid w:val="00D07DA3"/>
    <w:rsid w:val="00D17497"/>
    <w:rsid w:val="00D203D1"/>
    <w:rsid w:val="00D221D2"/>
    <w:rsid w:val="00D228D7"/>
    <w:rsid w:val="00D22DDA"/>
    <w:rsid w:val="00D247EF"/>
    <w:rsid w:val="00D24F88"/>
    <w:rsid w:val="00D30001"/>
    <w:rsid w:val="00D40AA4"/>
    <w:rsid w:val="00D40F15"/>
    <w:rsid w:val="00D42E59"/>
    <w:rsid w:val="00D52417"/>
    <w:rsid w:val="00D534F5"/>
    <w:rsid w:val="00D537AE"/>
    <w:rsid w:val="00D54751"/>
    <w:rsid w:val="00D55360"/>
    <w:rsid w:val="00D553C2"/>
    <w:rsid w:val="00D62068"/>
    <w:rsid w:val="00D7547C"/>
    <w:rsid w:val="00D75854"/>
    <w:rsid w:val="00D76EA7"/>
    <w:rsid w:val="00D800A2"/>
    <w:rsid w:val="00D8170C"/>
    <w:rsid w:val="00D81B00"/>
    <w:rsid w:val="00D81D12"/>
    <w:rsid w:val="00D81D2A"/>
    <w:rsid w:val="00D8333F"/>
    <w:rsid w:val="00D83561"/>
    <w:rsid w:val="00D871C8"/>
    <w:rsid w:val="00D91AA1"/>
    <w:rsid w:val="00D92D99"/>
    <w:rsid w:val="00D93050"/>
    <w:rsid w:val="00DA15B0"/>
    <w:rsid w:val="00DA7DFB"/>
    <w:rsid w:val="00DB05BE"/>
    <w:rsid w:val="00DB3D79"/>
    <w:rsid w:val="00DB4497"/>
    <w:rsid w:val="00DB503E"/>
    <w:rsid w:val="00DB7BB6"/>
    <w:rsid w:val="00DC232F"/>
    <w:rsid w:val="00DC3648"/>
    <w:rsid w:val="00DD4262"/>
    <w:rsid w:val="00DD4A43"/>
    <w:rsid w:val="00DD630D"/>
    <w:rsid w:val="00DE195C"/>
    <w:rsid w:val="00DE2879"/>
    <w:rsid w:val="00DE59F1"/>
    <w:rsid w:val="00DE6DDF"/>
    <w:rsid w:val="00DF0A9F"/>
    <w:rsid w:val="00DF0EF8"/>
    <w:rsid w:val="00DF2CA4"/>
    <w:rsid w:val="00DF690F"/>
    <w:rsid w:val="00DF7E53"/>
    <w:rsid w:val="00E069CA"/>
    <w:rsid w:val="00E1073D"/>
    <w:rsid w:val="00E10941"/>
    <w:rsid w:val="00E13060"/>
    <w:rsid w:val="00E15D92"/>
    <w:rsid w:val="00E16E00"/>
    <w:rsid w:val="00E209DC"/>
    <w:rsid w:val="00E20B6A"/>
    <w:rsid w:val="00E21208"/>
    <w:rsid w:val="00E25697"/>
    <w:rsid w:val="00E305B2"/>
    <w:rsid w:val="00E32024"/>
    <w:rsid w:val="00E40CEC"/>
    <w:rsid w:val="00E43414"/>
    <w:rsid w:val="00E4520A"/>
    <w:rsid w:val="00E47F22"/>
    <w:rsid w:val="00E50619"/>
    <w:rsid w:val="00E52D4E"/>
    <w:rsid w:val="00E52D8A"/>
    <w:rsid w:val="00E54833"/>
    <w:rsid w:val="00E57605"/>
    <w:rsid w:val="00E61D6E"/>
    <w:rsid w:val="00E6555E"/>
    <w:rsid w:val="00E706F7"/>
    <w:rsid w:val="00E77CD6"/>
    <w:rsid w:val="00E80C75"/>
    <w:rsid w:val="00E82292"/>
    <w:rsid w:val="00E83541"/>
    <w:rsid w:val="00E850BF"/>
    <w:rsid w:val="00E85966"/>
    <w:rsid w:val="00E85D2E"/>
    <w:rsid w:val="00E93C6D"/>
    <w:rsid w:val="00E940B1"/>
    <w:rsid w:val="00E962A0"/>
    <w:rsid w:val="00E97055"/>
    <w:rsid w:val="00EA0596"/>
    <w:rsid w:val="00EA246F"/>
    <w:rsid w:val="00EA3096"/>
    <w:rsid w:val="00EA3C50"/>
    <w:rsid w:val="00EA43D0"/>
    <w:rsid w:val="00EB4E91"/>
    <w:rsid w:val="00EC066F"/>
    <w:rsid w:val="00EE0118"/>
    <w:rsid w:val="00EE0871"/>
    <w:rsid w:val="00EE4023"/>
    <w:rsid w:val="00EE6D35"/>
    <w:rsid w:val="00EE7BEC"/>
    <w:rsid w:val="00EF07F8"/>
    <w:rsid w:val="00EF3BAB"/>
    <w:rsid w:val="00EF4924"/>
    <w:rsid w:val="00EF6E54"/>
    <w:rsid w:val="00EF71E8"/>
    <w:rsid w:val="00F012D9"/>
    <w:rsid w:val="00F01C5E"/>
    <w:rsid w:val="00F02109"/>
    <w:rsid w:val="00F033EA"/>
    <w:rsid w:val="00F150D9"/>
    <w:rsid w:val="00F160EE"/>
    <w:rsid w:val="00F2041F"/>
    <w:rsid w:val="00F20BB4"/>
    <w:rsid w:val="00F31632"/>
    <w:rsid w:val="00F322C2"/>
    <w:rsid w:val="00F41AD2"/>
    <w:rsid w:val="00F42D37"/>
    <w:rsid w:val="00F46C06"/>
    <w:rsid w:val="00F5013B"/>
    <w:rsid w:val="00F503D0"/>
    <w:rsid w:val="00F52D50"/>
    <w:rsid w:val="00F54981"/>
    <w:rsid w:val="00F56C0C"/>
    <w:rsid w:val="00F56E6A"/>
    <w:rsid w:val="00F57600"/>
    <w:rsid w:val="00F66307"/>
    <w:rsid w:val="00F665FA"/>
    <w:rsid w:val="00F74332"/>
    <w:rsid w:val="00F80295"/>
    <w:rsid w:val="00F80831"/>
    <w:rsid w:val="00F81A94"/>
    <w:rsid w:val="00F82F23"/>
    <w:rsid w:val="00F93EE9"/>
    <w:rsid w:val="00FA5318"/>
    <w:rsid w:val="00FA6760"/>
    <w:rsid w:val="00FB13EB"/>
    <w:rsid w:val="00FB4E41"/>
    <w:rsid w:val="00FD11A0"/>
    <w:rsid w:val="00FD202E"/>
    <w:rsid w:val="00FD42A6"/>
    <w:rsid w:val="00FD4E15"/>
    <w:rsid w:val="00FD6A26"/>
    <w:rsid w:val="00FE6827"/>
    <w:rsid w:val="00FE76C4"/>
    <w:rsid w:val="00FE7F86"/>
    <w:rsid w:val="00FF056F"/>
    <w:rsid w:val="00FF0F8C"/>
    <w:rsid w:val="00FF3742"/>
    <w:rsid w:val="00FF3908"/>
    <w:rsid w:val="00FF4A8F"/>
    <w:rsid w:val="00FF6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0EB"/>
    <w:rPr>
      <w:sz w:val="24"/>
      <w:szCs w:val="24"/>
    </w:rPr>
  </w:style>
  <w:style w:type="paragraph" w:styleId="Heading1">
    <w:name w:val="heading 1"/>
    <w:basedOn w:val="Normal"/>
    <w:next w:val="Normal"/>
    <w:qFormat/>
    <w:rsid w:val="00BC4996"/>
    <w:pPr>
      <w:keepNext/>
      <w:jc w:val="both"/>
      <w:outlineLvl w:val="0"/>
    </w:pPr>
  </w:style>
  <w:style w:type="paragraph" w:styleId="Heading2">
    <w:name w:val="heading 2"/>
    <w:basedOn w:val="Normal"/>
    <w:next w:val="Normal"/>
    <w:qFormat/>
    <w:rsid w:val="00BC4996"/>
    <w:pPr>
      <w:jc w:val="both"/>
      <w:outlineLvl w:val="1"/>
    </w:pPr>
  </w:style>
  <w:style w:type="paragraph" w:styleId="Heading3">
    <w:name w:val="heading 3"/>
    <w:basedOn w:val="Normal"/>
    <w:next w:val="Normal"/>
    <w:link w:val="Heading3Char"/>
    <w:qFormat/>
    <w:rsid w:val="00BC4996"/>
    <w:pPr>
      <w:jc w:val="both"/>
      <w:outlineLvl w:val="2"/>
    </w:pPr>
  </w:style>
  <w:style w:type="paragraph" w:styleId="Heading4">
    <w:name w:val="heading 4"/>
    <w:basedOn w:val="Normal"/>
    <w:next w:val="Normal"/>
    <w:qFormat/>
    <w:rsid w:val="00BC4996"/>
    <w:pPr>
      <w:jc w:val="both"/>
      <w:outlineLvl w:val="3"/>
    </w:pPr>
  </w:style>
  <w:style w:type="paragraph" w:styleId="Heading5">
    <w:name w:val="heading 5"/>
    <w:basedOn w:val="Normal"/>
    <w:next w:val="Normal"/>
    <w:qFormat/>
    <w:rsid w:val="00BC4996"/>
    <w:pPr>
      <w:jc w:val="both"/>
      <w:outlineLvl w:val="4"/>
    </w:pPr>
  </w:style>
  <w:style w:type="paragraph" w:styleId="Heading6">
    <w:name w:val="heading 6"/>
    <w:basedOn w:val="Normal"/>
    <w:next w:val="Normal"/>
    <w:qFormat/>
    <w:rsid w:val="00BC4996"/>
    <w:pPr>
      <w:jc w:val="both"/>
      <w:outlineLvl w:val="5"/>
    </w:pPr>
  </w:style>
  <w:style w:type="paragraph" w:styleId="Heading7">
    <w:name w:val="heading 7"/>
    <w:basedOn w:val="Normal"/>
    <w:next w:val="Normal"/>
    <w:qFormat/>
    <w:rsid w:val="00BC4996"/>
    <w:pPr>
      <w:jc w:val="both"/>
      <w:outlineLvl w:val="6"/>
    </w:pPr>
  </w:style>
  <w:style w:type="paragraph" w:styleId="Heading8">
    <w:name w:val="heading 8"/>
    <w:basedOn w:val="Normal"/>
    <w:next w:val="Normal"/>
    <w:qFormat/>
    <w:rsid w:val="00BC4996"/>
    <w:pPr>
      <w:jc w:val="both"/>
      <w:outlineLvl w:val="7"/>
    </w:pPr>
  </w:style>
  <w:style w:type="paragraph" w:styleId="Heading9">
    <w:name w:val="heading 9"/>
    <w:basedOn w:val="Normal"/>
    <w:next w:val="Normal"/>
    <w:qFormat/>
    <w:rsid w:val="00BC4996"/>
    <w:pPr>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67201"/>
    <w:pPr>
      <w:tabs>
        <w:tab w:val="center" w:pos="4680"/>
        <w:tab w:val="right" w:pos="9360"/>
      </w:tabs>
    </w:pPr>
  </w:style>
  <w:style w:type="character" w:styleId="FootnoteReference">
    <w:name w:val="footnote reference"/>
    <w:basedOn w:val="DefaultParagraphFont"/>
    <w:semiHidden/>
    <w:rsid w:val="00BC4996"/>
    <w:rPr>
      <w:sz w:val="24"/>
      <w:vertAlign w:val="superscript"/>
    </w:rPr>
  </w:style>
  <w:style w:type="paragraph" w:styleId="FootnoteText">
    <w:name w:val="footnote text"/>
    <w:basedOn w:val="Normal"/>
    <w:link w:val="FootnoteTextChar"/>
    <w:rsid w:val="00A750EB"/>
    <w:pPr>
      <w:spacing w:after="120"/>
    </w:pPr>
    <w:rPr>
      <w:sz w:val="20"/>
    </w:rPr>
  </w:style>
  <w:style w:type="paragraph" w:styleId="Header">
    <w:name w:val="header"/>
    <w:basedOn w:val="Normal"/>
    <w:link w:val="HeaderChar"/>
    <w:rsid w:val="00967201"/>
    <w:pPr>
      <w:tabs>
        <w:tab w:val="center" w:pos="4680"/>
        <w:tab w:val="right" w:pos="9360"/>
      </w:tabs>
    </w:pPr>
  </w:style>
  <w:style w:type="paragraph" w:customStyle="1" w:styleId="numberedlist">
    <w:name w:val="numbered list"/>
    <w:basedOn w:val="Normal"/>
    <w:rsid w:val="00BC4996"/>
    <w:pPr>
      <w:numPr>
        <w:numId w:val="1"/>
      </w:numPr>
      <w:tabs>
        <w:tab w:val="clear" w:pos="1800"/>
      </w:tabs>
      <w:spacing w:after="240"/>
    </w:pPr>
  </w:style>
  <w:style w:type="paragraph" w:customStyle="1" w:styleId="Quote1">
    <w:name w:val="Quote1"/>
    <w:basedOn w:val="Normal"/>
    <w:rsid w:val="00BC4996"/>
    <w:pPr>
      <w:spacing w:after="240"/>
      <w:ind w:left="1440" w:right="1440"/>
    </w:pPr>
  </w:style>
  <w:style w:type="paragraph" w:customStyle="1" w:styleId="request">
    <w:name w:val="request"/>
    <w:basedOn w:val="Normal"/>
    <w:next w:val="Normal"/>
    <w:rsid w:val="00BC4996"/>
  </w:style>
  <w:style w:type="paragraph" w:customStyle="1" w:styleId="response">
    <w:name w:val="response"/>
    <w:basedOn w:val="Normal"/>
    <w:next w:val="request"/>
    <w:rsid w:val="00BC4996"/>
  </w:style>
  <w:style w:type="paragraph" w:customStyle="1" w:styleId="alignleftno1stlineindent">
    <w:name w:val="align left no 1st line indent"/>
    <w:basedOn w:val="Normal"/>
    <w:rsid w:val="00967201"/>
    <w:pPr>
      <w:spacing w:after="240"/>
    </w:pPr>
  </w:style>
  <w:style w:type="paragraph" w:customStyle="1" w:styleId="alignleftsingle11stlineindent">
    <w:name w:val="align left single 1&quot; 1st line indent"/>
    <w:basedOn w:val="Normal"/>
    <w:rsid w:val="00967201"/>
    <w:pPr>
      <w:spacing w:after="240"/>
      <w:ind w:firstLine="1440"/>
    </w:pPr>
  </w:style>
  <w:style w:type="paragraph" w:customStyle="1" w:styleId="justify11stlineindentsingle">
    <w:name w:val="justify 1&quot; 1st line indent single"/>
    <w:basedOn w:val="alignleftsingle11stlineindent"/>
    <w:rsid w:val="00BC4996"/>
    <w:pPr>
      <w:jc w:val="both"/>
    </w:pPr>
  </w:style>
  <w:style w:type="paragraph" w:customStyle="1" w:styleId="justify11stlineindentdouble">
    <w:name w:val="justify 1&quot; 1st line indent double"/>
    <w:basedOn w:val="justify11stlineindentsingle"/>
    <w:rsid w:val="00BC4996"/>
    <w:pPr>
      <w:spacing w:line="480" w:lineRule="auto"/>
    </w:pPr>
  </w:style>
  <w:style w:type="paragraph" w:customStyle="1" w:styleId="BillTemplateTabSettings">
    <w:name w:val="Bill Template Tab Settings"/>
    <w:basedOn w:val="Normal"/>
    <w:rsid w:val="00BC4996"/>
    <w:pPr>
      <w:tabs>
        <w:tab w:val="left" w:pos="3240"/>
        <w:tab w:val="decimal" w:pos="4320"/>
        <w:tab w:val="left" w:pos="7560"/>
        <w:tab w:val="decimal" w:pos="8640"/>
      </w:tabs>
      <w:suppressAutoHyphens/>
      <w:jc w:val="both"/>
    </w:pPr>
    <w:rPr>
      <w:spacing w:val="-3"/>
    </w:rPr>
  </w:style>
  <w:style w:type="paragraph" w:customStyle="1" w:styleId="Calcap12point">
    <w:name w:val="Cal cap 12 point"/>
    <w:basedOn w:val="Normal"/>
    <w:rsid w:val="00BC4996"/>
    <w:pPr>
      <w:spacing w:line="240" w:lineRule="exact"/>
    </w:pPr>
    <w:rPr>
      <w:rFonts w:ascii="Courier" w:hAnsi="Courier"/>
    </w:rPr>
  </w:style>
  <w:style w:type="paragraph" w:customStyle="1" w:styleId="Calcap24pt">
    <w:name w:val="Cal cap 24 pt."/>
    <w:basedOn w:val="Normal"/>
    <w:rsid w:val="00BC4996"/>
    <w:pPr>
      <w:spacing w:line="480" w:lineRule="exact"/>
    </w:pPr>
    <w:rPr>
      <w:rFonts w:ascii="Courier" w:hAnsi="Courier"/>
    </w:rPr>
  </w:style>
  <w:style w:type="paragraph" w:customStyle="1" w:styleId="LHLeft">
    <w:name w:val="LHLeft"/>
    <w:basedOn w:val="Normal"/>
    <w:rsid w:val="00BC4996"/>
    <w:pPr>
      <w:jc w:val="both"/>
    </w:pPr>
  </w:style>
  <w:style w:type="paragraph" w:customStyle="1" w:styleId="LHFirmName">
    <w:name w:val="LHFirmName"/>
    <w:basedOn w:val="Normal"/>
    <w:rsid w:val="00BC4996"/>
    <w:pPr>
      <w:spacing w:after="40"/>
      <w:jc w:val="center"/>
    </w:pPr>
    <w:rPr>
      <w:rFonts w:ascii="BankGothic Md BT" w:hAnsi="BankGothic Md BT"/>
      <w:sz w:val="32"/>
    </w:rPr>
  </w:style>
  <w:style w:type="paragraph" w:customStyle="1" w:styleId="LHAttyAtLaw">
    <w:name w:val="LHAttyAtLaw"/>
    <w:basedOn w:val="Normal"/>
    <w:rsid w:val="00C85390"/>
    <w:pPr>
      <w:spacing w:before="120" w:after="60"/>
      <w:jc w:val="center"/>
    </w:pPr>
    <w:rPr>
      <w:rFonts w:ascii="BankGothic Lt BT" w:hAnsi="BankGothic Lt BT"/>
      <w:color w:val="FFFFFF"/>
      <w:sz w:val="16"/>
    </w:rPr>
  </w:style>
  <w:style w:type="paragraph" w:customStyle="1" w:styleId="LHAddress">
    <w:name w:val="LHAddress"/>
    <w:basedOn w:val="LHAttyAtLaw"/>
    <w:rsid w:val="00BC4996"/>
    <w:pPr>
      <w:spacing w:before="0" w:after="120" w:line="240" w:lineRule="exact"/>
    </w:pPr>
    <w:rPr>
      <w:caps/>
      <w:sz w:val="18"/>
    </w:rPr>
  </w:style>
  <w:style w:type="paragraph" w:customStyle="1" w:styleId="LHPersonalInfo">
    <w:name w:val="LHPersonalInfo"/>
    <w:rsid w:val="00CF1C24"/>
    <w:rPr>
      <w:rFonts w:ascii="BankGothic Lt BT" w:hAnsi="BankGothic Lt BT"/>
      <w:caps/>
      <w:spacing w:val="20"/>
      <w:sz w:val="16"/>
      <w:szCs w:val="16"/>
    </w:rPr>
  </w:style>
  <w:style w:type="paragraph" w:styleId="Date">
    <w:name w:val="Date"/>
    <w:basedOn w:val="Normal"/>
    <w:next w:val="Normal"/>
    <w:rsid w:val="00BC4996"/>
    <w:pPr>
      <w:spacing w:before="480" w:after="720"/>
      <w:jc w:val="center"/>
    </w:pPr>
  </w:style>
  <w:style w:type="character" w:styleId="PageNumber">
    <w:name w:val="page number"/>
    <w:basedOn w:val="DefaultParagraphFont"/>
    <w:rsid w:val="00967201"/>
  </w:style>
  <w:style w:type="paragraph" w:customStyle="1" w:styleId="LHFooter">
    <w:name w:val="LHFooter"/>
    <w:rsid w:val="00BC4996"/>
    <w:pPr>
      <w:spacing w:after="120" w:line="240" w:lineRule="exact"/>
      <w:jc w:val="center"/>
    </w:pPr>
    <w:rPr>
      <w:rFonts w:ascii="BankGothic Lt BT" w:hAnsi="BankGothic Lt BT"/>
      <w:b/>
      <w:caps/>
      <w:sz w:val="14"/>
      <w:szCs w:val="24"/>
    </w:rPr>
  </w:style>
  <w:style w:type="paragraph" w:customStyle="1" w:styleId="LetterBodyText">
    <w:name w:val="LetterBodyText"/>
    <w:basedOn w:val="Normal"/>
    <w:rsid w:val="004C4B8E"/>
    <w:pPr>
      <w:spacing w:after="240"/>
      <w:ind w:firstLine="720"/>
    </w:pPr>
  </w:style>
  <w:style w:type="paragraph" w:customStyle="1" w:styleId="LetterHanging">
    <w:name w:val="LetterHanging"/>
    <w:basedOn w:val="LetterSingle"/>
    <w:rsid w:val="005A52C2"/>
    <w:pPr>
      <w:tabs>
        <w:tab w:val="left" w:pos="720"/>
      </w:tabs>
      <w:spacing w:after="240"/>
      <w:ind w:left="720" w:hanging="720"/>
    </w:pPr>
  </w:style>
  <w:style w:type="paragraph" w:customStyle="1" w:styleId="LetterSingle">
    <w:name w:val="LetterSingle"/>
    <w:basedOn w:val="Normal"/>
    <w:rsid w:val="00BC4996"/>
  </w:style>
  <w:style w:type="paragraph" w:customStyle="1" w:styleId="LetterLeft">
    <w:name w:val="LetterLeft"/>
    <w:basedOn w:val="LetterSingle"/>
    <w:rsid w:val="00DE59F1"/>
    <w:pPr>
      <w:spacing w:after="240"/>
    </w:pPr>
  </w:style>
  <w:style w:type="paragraph" w:customStyle="1" w:styleId="LetterDelivery">
    <w:name w:val="LetterDelivery"/>
    <w:basedOn w:val="LetterSingle"/>
    <w:rsid w:val="00204E95"/>
    <w:pPr>
      <w:spacing w:after="240"/>
    </w:pPr>
    <w:rPr>
      <w:b/>
      <w:u w:val="single"/>
    </w:rPr>
  </w:style>
  <w:style w:type="paragraph" w:customStyle="1" w:styleId="ClosingBlock">
    <w:name w:val="ClosingBlock"/>
    <w:basedOn w:val="LetterSingle"/>
    <w:rsid w:val="00BC4996"/>
    <w:pPr>
      <w:spacing w:after="240"/>
      <w:ind w:left="5040"/>
    </w:pPr>
  </w:style>
  <w:style w:type="paragraph" w:customStyle="1" w:styleId="LHNote">
    <w:name w:val="LHNote"/>
    <w:basedOn w:val="Normal"/>
    <w:rsid w:val="00755DBB"/>
    <w:pPr>
      <w:spacing w:before="360"/>
      <w:jc w:val="center"/>
    </w:pPr>
  </w:style>
  <w:style w:type="paragraph" w:customStyle="1" w:styleId="LetterAddress">
    <w:name w:val="LetterAddress"/>
    <w:basedOn w:val="LetterLeft"/>
    <w:rsid w:val="00DC232F"/>
  </w:style>
  <w:style w:type="paragraph" w:styleId="BlockText">
    <w:name w:val="Block Text"/>
    <w:basedOn w:val="Normal"/>
    <w:rsid w:val="00967201"/>
    <w:pPr>
      <w:spacing w:after="240"/>
      <w:ind w:left="1440" w:right="1440"/>
      <w:jc w:val="both"/>
    </w:pPr>
  </w:style>
  <w:style w:type="paragraph" w:customStyle="1" w:styleId="BodyH1">
    <w:name w:val="Body H1"/>
    <w:basedOn w:val="Normal"/>
    <w:rsid w:val="00967201"/>
    <w:pPr>
      <w:spacing w:after="240" w:line="280" w:lineRule="exact"/>
      <w:ind w:firstLine="1440"/>
    </w:pPr>
  </w:style>
  <w:style w:type="paragraph" w:customStyle="1" w:styleId="BodyH2">
    <w:name w:val="Body H2"/>
    <w:basedOn w:val="Normal"/>
    <w:rsid w:val="00967201"/>
    <w:pPr>
      <w:spacing w:after="240" w:line="280" w:lineRule="exact"/>
      <w:ind w:firstLine="1440"/>
    </w:pPr>
  </w:style>
  <w:style w:type="paragraph" w:customStyle="1" w:styleId="BodyH3">
    <w:name w:val="Body H3"/>
    <w:basedOn w:val="Normal"/>
    <w:rsid w:val="00967201"/>
    <w:pPr>
      <w:spacing w:after="240" w:line="280" w:lineRule="exact"/>
      <w:ind w:firstLine="1440"/>
    </w:pPr>
  </w:style>
  <w:style w:type="paragraph" w:customStyle="1" w:styleId="BodyH4">
    <w:name w:val="Body H4"/>
    <w:basedOn w:val="Normal"/>
    <w:rsid w:val="00967201"/>
    <w:pPr>
      <w:spacing w:after="240" w:line="280" w:lineRule="exact"/>
      <w:ind w:firstLine="1440"/>
    </w:pPr>
  </w:style>
  <w:style w:type="paragraph" w:styleId="BodyText">
    <w:name w:val="Body Text"/>
    <w:basedOn w:val="Normal"/>
    <w:rsid w:val="00967201"/>
    <w:pPr>
      <w:spacing w:after="240"/>
      <w:ind w:firstLine="1440"/>
      <w:jc w:val="both"/>
    </w:pPr>
  </w:style>
  <w:style w:type="paragraph" w:styleId="BodyText2">
    <w:name w:val="Body Text 2"/>
    <w:basedOn w:val="Normal"/>
    <w:rsid w:val="00967201"/>
    <w:pPr>
      <w:spacing w:line="480" w:lineRule="auto"/>
      <w:ind w:firstLine="1440"/>
      <w:jc w:val="both"/>
    </w:pPr>
  </w:style>
  <w:style w:type="paragraph" w:customStyle="1" w:styleId="BodyText2NoIndent">
    <w:name w:val="Body Text 2 No Indent"/>
    <w:basedOn w:val="BodyText2"/>
    <w:rsid w:val="00967201"/>
    <w:pPr>
      <w:ind w:firstLine="0"/>
    </w:pPr>
  </w:style>
  <w:style w:type="paragraph" w:customStyle="1" w:styleId="FooterLandscape">
    <w:name w:val="Footer Landscape"/>
    <w:basedOn w:val="Normal"/>
    <w:rsid w:val="00967201"/>
    <w:pPr>
      <w:tabs>
        <w:tab w:val="decimal" w:pos="6480"/>
        <w:tab w:val="right" w:pos="12960"/>
      </w:tabs>
    </w:pPr>
  </w:style>
  <w:style w:type="paragraph" w:customStyle="1" w:styleId="HeaderLandscape">
    <w:name w:val="Header Landscape"/>
    <w:basedOn w:val="FooterLandscape"/>
    <w:rsid w:val="00967201"/>
    <w:pPr>
      <w:tabs>
        <w:tab w:val="center" w:pos="6480"/>
      </w:tabs>
    </w:pPr>
  </w:style>
  <w:style w:type="paragraph" w:customStyle="1" w:styleId="LeftAlignNotJustified">
    <w:name w:val="Left Align Not Justified"/>
    <w:basedOn w:val="Normal"/>
    <w:rsid w:val="00967201"/>
  </w:style>
  <w:style w:type="paragraph" w:customStyle="1" w:styleId="LeftAlignNotJustified1FirstLineIndent">
    <w:name w:val="Left Align Not Justified 1&quot; First Line Indent"/>
    <w:basedOn w:val="Normal"/>
    <w:rsid w:val="00967201"/>
    <w:pPr>
      <w:spacing w:after="240"/>
      <w:ind w:firstLine="1440"/>
    </w:pPr>
  </w:style>
  <w:style w:type="paragraph" w:customStyle="1" w:styleId="ListBulletIndented">
    <w:name w:val="List Bullet Indented"/>
    <w:basedOn w:val="Normal"/>
    <w:rsid w:val="00967201"/>
    <w:pPr>
      <w:numPr>
        <w:numId w:val="2"/>
      </w:numPr>
      <w:spacing w:after="240"/>
    </w:pPr>
  </w:style>
  <w:style w:type="paragraph" w:customStyle="1" w:styleId="Request0">
    <w:name w:val="Request"/>
    <w:basedOn w:val="Normal"/>
    <w:rsid w:val="00967201"/>
    <w:pPr>
      <w:spacing w:after="240"/>
      <w:ind w:firstLine="1440"/>
    </w:pPr>
  </w:style>
  <w:style w:type="paragraph" w:customStyle="1" w:styleId="requesttext">
    <w:name w:val="requesttext"/>
    <w:basedOn w:val="Normal"/>
    <w:next w:val="Normal"/>
    <w:rsid w:val="00967201"/>
    <w:pPr>
      <w:spacing w:after="240"/>
      <w:ind w:firstLine="1440"/>
    </w:pPr>
    <w:rPr>
      <w:szCs w:val="20"/>
    </w:rPr>
  </w:style>
  <w:style w:type="paragraph" w:customStyle="1" w:styleId="Response0">
    <w:name w:val="Response"/>
    <w:basedOn w:val="Request0"/>
    <w:rsid w:val="00967201"/>
    <w:pPr>
      <w:spacing w:after="0" w:line="480" w:lineRule="auto"/>
    </w:pPr>
  </w:style>
  <w:style w:type="paragraph" w:customStyle="1" w:styleId="responsetext">
    <w:name w:val="responsetext"/>
    <w:basedOn w:val="Normal"/>
    <w:next w:val="Normal"/>
    <w:rsid w:val="00967201"/>
    <w:pPr>
      <w:spacing w:after="240" w:line="480" w:lineRule="auto"/>
      <w:ind w:firstLine="1440"/>
    </w:pPr>
    <w:rPr>
      <w:szCs w:val="20"/>
    </w:rPr>
  </w:style>
  <w:style w:type="paragraph" w:styleId="Subtitle">
    <w:name w:val="Subtitle"/>
    <w:basedOn w:val="Normal"/>
    <w:qFormat/>
    <w:rsid w:val="00967201"/>
    <w:pPr>
      <w:spacing w:after="240"/>
      <w:jc w:val="center"/>
      <w:outlineLvl w:val="1"/>
    </w:pPr>
    <w:rPr>
      <w:b/>
    </w:rPr>
  </w:style>
  <w:style w:type="paragraph" w:customStyle="1" w:styleId="SubtitleLeft">
    <w:name w:val="Subtitle Left"/>
    <w:basedOn w:val="Subtitle"/>
    <w:rsid w:val="00967201"/>
    <w:pPr>
      <w:jc w:val="left"/>
    </w:pPr>
  </w:style>
  <w:style w:type="paragraph" w:styleId="Title">
    <w:name w:val="Title"/>
    <w:basedOn w:val="Normal"/>
    <w:qFormat/>
    <w:rsid w:val="00967201"/>
    <w:pPr>
      <w:spacing w:before="240" w:after="240"/>
      <w:jc w:val="center"/>
      <w:outlineLvl w:val="0"/>
    </w:pPr>
    <w:rPr>
      <w:rFonts w:cs="Arial"/>
      <w:b/>
      <w:bCs/>
      <w:kern w:val="28"/>
      <w:szCs w:val="32"/>
    </w:rPr>
  </w:style>
  <w:style w:type="paragraph" w:customStyle="1" w:styleId="TitleLeft">
    <w:name w:val="Title Left"/>
    <w:basedOn w:val="Title"/>
    <w:rsid w:val="00967201"/>
    <w:pPr>
      <w:spacing w:before="0"/>
      <w:jc w:val="left"/>
    </w:pPr>
    <w:rPr>
      <w:rFonts w:cs="Times New Roman"/>
      <w:szCs w:val="24"/>
    </w:rPr>
  </w:style>
  <w:style w:type="paragraph" w:customStyle="1" w:styleId="TitleNoTOC">
    <w:name w:val="Title/No TOC"/>
    <w:basedOn w:val="Normal"/>
    <w:next w:val="BodyText"/>
    <w:rsid w:val="00967201"/>
    <w:pPr>
      <w:spacing w:after="240"/>
      <w:jc w:val="center"/>
    </w:pPr>
    <w:rPr>
      <w:b/>
    </w:rPr>
  </w:style>
  <w:style w:type="paragraph" w:customStyle="1" w:styleId="TitleNoTOCLeft">
    <w:name w:val="Title/No TOC Left"/>
    <w:basedOn w:val="TitleNoTOC"/>
    <w:rsid w:val="00967201"/>
    <w:pPr>
      <w:jc w:val="left"/>
    </w:pPr>
    <w:rPr>
      <w:bCs/>
    </w:rPr>
  </w:style>
  <w:style w:type="paragraph" w:customStyle="1" w:styleId="LHSpacer">
    <w:name w:val="LHSpacer"/>
    <w:rsid w:val="00FD11A0"/>
    <w:pPr>
      <w:spacing w:before="720" w:after="120"/>
      <w:jc w:val="center"/>
    </w:pPr>
    <w:rPr>
      <w:sz w:val="24"/>
      <w:szCs w:val="24"/>
    </w:rPr>
  </w:style>
  <w:style w:type="paragraph" w:styleId="BalloonText">
    <w:name w:val="Balloon Text"/>
    <w:basedOn w:val="Normal"/>
    <w:link w:val="BalloonTextChar"/>
    <w:rsid w:val="00FA6760"/>
    <w:rPr>
      <w:rFonts w:ascii="Tahoma" w:hAnsi="Tahoma" w:cs="Tahoma"/>
      <w:sz w:val="16"/>
      <w:szCs w:val="16"/>
    </w:rPr>
  </w:style>
  <w:style w:type="character" w:customStyle="1" w:styleId="BalloonTextChar">
    <w:name w:val="Balloon Text Char"/>
    <w:basedOn w:val="DefaultParagraphFont"/>
    <w:link w:val="BalloonText"/>
    <w:rsid w:val="00FA6760"/>
    <w:rPr>
      <w:rFonts w:ascii="Tahoma" w:hAnsi="Tahoma" w:cs="Tahoma"/>
      <w:sz w:val="16"/>
      <w:szCs w:val="16"/>
    </w:rPr>
  </w:style>
  <w:style w:type="paragraph" w:customStyle="1" w:styleId="DocID">
    <w:name w:val="DocID"/>
    <w:rsid w:val="00980B70"/>
    <w:rPr>
      <w:sz w:val="16"/>
    </w:rPr>
  </w:style>
  <w:style w:type="character" w:customStyle="1" w:styleId="HeaderChar">
    <w:name w:val="Header Char"/>
    <w:basedOn w:val="DefaultParagraphFont"/>
    <w:link w:val="Header"/>
    <w:rsid w:val="00F93EE9"/>
    <w:rPr>
      <w:sz w:val="24"/>
      <w:szCs w:val="24"/>
    </w:rPr>
  </w:style>
  <w:style w:type="paragraph" w:styleId="PlainText">
    <w:name w:val="Plain Text"/>
    <w:basedOn w:val="Normal"/>
    <w:link w:val="PlainTextChar"/>
    <w:uiPriority w:val="99"/>
    <w:unhideWhenUsed/>
    <w:rsid w:val="00F93EE9"/>
    <w:rPr>
      <w:rFonts w:ascii="Consolas" w:eastAsia="Arial Unicode MS" w:hAnsi="Consolas"/>
      <w:sz w:val="20"/>
      <w:szCs w:val="21"/>
      <w:lang w:eastAsia="zh-CN"/>
    </w:rPr>
  </w:style>
  <w:style w:type="character" w:customStyle="1" w:styleId="PlainTextChar">
    <w:name w:val="Plain Text Char"/>
    <w:basedOn w:val="DefaultParagraphFont"/>
    <w:link w:val="PlainText"/>
    <w:uiPriority w:val="99"/>
    <w:rsid w:val="00F93EE9"/>
    <w:rPr>
      <w:rFonts w:ascii="Consolas" w:eastAsia="Arial Unicode MS" w:hAnsi="Consolas"/>
      <w:szCs w:val="21"/>
      <w:lang w:eastAsia="zh-CN"/>
    </w:rPr>
  </w:style>
  <w:style w:type="paragraph" w:styleId="Salutation">
    <w:name w:val="Salutation"/>
    <w:basedOn w:val="Normal"/>
    <w:next w:val="Normal"/>
    <w:link w:val="SalutationChar"/>
    <w:rsid w:val="004609F2"/>
    <w:pPr>
      <w:spacing w:before="100" w:after="240" w:line="240" w:lineRule="atLeast"/>
    </w:pPr>
    <w:rPr>
      <w:szCs w:val="20"/>
    </w:rPr>
  </w:style>
  <w:style w:type="character" w:customStyle="1" w:styleId="SalutationChar">
    <w:name w:val="Salutation Char"/>
    <w:basedOn w:val="DefaultParagraphFont"/>
    <w:link w:val="Salutation"/>
    <w:rsid w:val="004609F2"/>
    <w:rPr>
      <w:sz w:val="24"/>
    </w:rPr>
  </w:style>
  <w:style w:type="character" w:styleId="Strong">
    <w:name w:val="Strong"/>
    <w:basedOn w:val="DefaultParagraphFont"/>
    <w:qFormat/>
    <w:rsid w:val="004609F2"/>
    <w:rPr>
      <w:b/>
      <w:bCs/>
    </w:rPr>
  </w:style>
  <w:style w:type="paragraph" w:customStyle="1" w:styleId="WSBody-Just-51stLnIndnt">
    <w:name w:val="WS Body-Just-.5&quot; 1st Ln Indnt"/>
    <w:aliases w:val="B4"/>
    <w:basedOn w:val="Normal"/>
    <w:rsid w:val="004609F2"/>
    <w:pPr>
      <w:widowControl w:val="0"/>
      <w:adjustRightInd w:val="0"/>
      <w:spacing w:after="240" w:line="360" w:lineRule="atLeast"/>
      <w:ind w:firstLine="720"/>
      <w:jc w:val="both"/>
      <w:textAlignment w:val="baseline"/>
    </w:pPr>
    <w:rPr>
      <w:szCs w:val="20"/>
    </w:rPr>
  </w:style>
  <w:style w:type="paragraph" w:customStyle="1" w:styleId="LetterSalutation">
    <w:name w:val="Letter Salutation"/>
    <w:basedOn w:val="Normal"/>
    <w:rsid w:val="004609F2"/>
    <w:pPr>
      <w:widowControl w:val="0"/>
      <w:adjustRightInd w:val="0"/>
      <w:spacing w:after="240" w:line="360" w:lineRule="atLeast"/>
      <w:jc w:val="both"/>
      <w:textAlignment w:val="baseline"/>
    </w:pPr>
  </w:style>
  <w:style w:type="character" w:styleId="Hyperlink">
    <w:name w:val="Hyperlink"/>
    <w:basedOn w:val="DefaultParagraphFont"/>
    <w:rsid w:val="004609F2"/>
    <w:rPr>
      <w:color w:val="46697C"/>
      <w:u w:val="single"/>
    </w:rPr>
  </w:style>
  <w:style w:type="character" w:customStyle="1" w:styleId="Heading3Char">
    <w:name w:val="Heading 3 Char"/>
    <w:basedOn w:val="DefaultParagraphFont"/>
    <w:link w:val="Heading3"/>
    <w:rsid w:val="00C31CDB"/>
    <w:rPr>
      <w:sz w:val="24"/>
      <w:szCs w:val="24"/>
    </w:rPr>
  </w:style>
  <w:style w:type="paragraph" w:customStyle="1" w:styleId="ShrinktoFit">
    <w:name w:val="ShrinktoFit"/>
    <w:basedOn w:val="Normal"/>
    <w:rsid w:val="00C31CDB"/>
    <w:pPr>
      <w:spacing w:before="120" w:after="120"/>
      <w:ind w:firstLine="720"/>
      <w:jc w:val="both"/>
    </w:pPr>
    <w:rPr>
      <w:szCs w:val="20"/>
    </w:rPr>
  </w:style>
  <w:style w:type="paragraph" w:customStyle="1" w:styleId="PFinal">
    <w:name w:val="PFinal"/>
    <w:basedOn w:val="Normal"/>
    <w:rsid w:val="00710460"/>
    <w:pPr>
      <w:spacing w:before="120" w:after="240"/>
      <w:ind w:firstLine="1440"/>
      <w:jc w:val="both"/>
    </w:pPr>
    <w:rPr>
      <w:szCs w:val="20"/>
      <w:lang w:eastAsia="ja-JP"/>
    </w:rPr>
  </w:style>
  <w:style w:type="paragraph" w:styleId="Signature">
    <w:name w:val="Signature"/>
    <w:basedOn w:val="Normal"/>
    <w:link w:val="SignatureChar"/>
    <w:rsid w:val="00E47F22"/>
    <w:pPr>
      <w:spacing w:after="60"/>
      <w:ind w:left="4320"/>
      <w:jc w:val="both"/>
    </w:pPr>
    <w:rPr>
      <w:szCs w:val="20"/>
    </w:rPr>
  </w:style>
  <w:style w:type="character" w:customStyle="1" w:styleId="SignatureChar">
    <w:name w:val="Signature Char"/>
    <w:basedOn w:val="DefaultParagraphFont"/>
    <w:link w:val="Signature"/>
    <w:rsid w:val="00E47F22"/>
    <w:rPr>
      <w:sz w:val="24"/>
    </w:rPr>
  </w:style>
  <w:style w:type="paragraph" w:styleId="ListParagraph">
    <w:name w:val="List Paragraph"/>
    <w:basedOn w:val="Normal"/>
    <w:uiPriority w:val="34"/>
    <w:qFormat/>
    <w:rsid w:val="00E47F22"/>
    <w:pPr>
      <w:ind w:left="720"/>
      <w:contextualSpacing/>
    </w:pPr>
  </w:style>
  <w:style w:type="paragraph" w:customStyle="1" w:styleId="DraftStamp">
    <w:name w:val="DraftStamp"/>
    <w:qFormat/>
    <w:rsid w:val="00055B26"/>
    <w:pPr>
      <w:jc w:val="center"/>
    </w:pPr>
    <w:rPr>
      <w:rFonts w:ascii="Arial" w:eastAsiaTheme="minorHAnsi" w:hAnsi="Arial" w:cs="Arial"/>
      <w:color w:val="808080"/>
      <w:sz w:val="72"/>
      <w:szCs w:val="24"/>
      <w:lang w:bidi="en-US"/>
    </w:rPr>
  </w:style>
  <w:style w:type="character" w:styleId="CommentReference">
    <w:name w:val="annotation reference"/>
    <w:basedOn w:val="DefaultParagraphFont"/>
    <w:rsid w:val="005961D9"/>
    <w:rPr>
      <w:sz w:val="18"/>
      <w:szCs w:val="18"/>
    </w:rPr>
  </w:style>
  <w:style w:type="paragraph" w:styleId="CommentText">
    <w:name w:val="annotation text"/>
    <w:basedOn w:val="Normal"/>
    <w:link w:val="CommentTextChar"/>
    <w:rsid w:val="005961D9"/>
  </w:style>
  <w:style w:type="character" w:customStyle="1" w:styleId="CommentTextChar">
    <w:name w:val="Comment Text Char"/>
    <w:basedOn w:val="DefaultParagraphFont"/>
    <w:link w:val="CommentText"/>
    <w:rsid w:val="005961D9"/>
    <w:rPr>
      <w:sz w:val="24"/>
      <w:szCs w:val="24"/>
    </w:rPr>
  </w:style>
  <w:style w:type="paragraph" w:styleId="CommentSubject">
    <w:name w:val="annotation subject"/>
    <w:basedOn w:val="CommentText"/>
    <w:next w:val="CommentText"/>
    <w:link w:val="CommentSubjectChar"/>
    <w:rsid w:val="005961D9"/>
    <w:rPr>
      <w:b/>
      <w:bCs/>
      <w:sz w:val="20"/>
      <w:szCs w:val="20"/>
    </w:rPr>
  </w:style>
  <w:style w:type="character" w:customStyle="1" w:styleId="CommentSubjectChar">
    <w:name w:val="Comment Subject Char"/>
    <w:basedOn w:val="CommentTextChar"/>
    <w:link w:val="CommentSubject"/>
    <w:rsid w:val="005961D9"/>
    <w:rPr>
      <w:b/>
      <w:bCs/>
      <w:sz w:val="24"/>
      <w:szCs w:val="24"/>
    </w:rPr>
  </w:style>
  <w:style w:type="character" w:customStyle="1" w:styleId="FootnoteTextChar">
    <w:name w:val="Footnote Text Char"/>
    <w:basedOn w:val="DefaultParagraphFont"/>
    <w:link w:val="FootnoteText"/>
    <w:rsid w:val="005E3C06"/>
    <w:rPr>
      <w:szCs w:val="24"/>
    </w:rPr>
  </w:style>
  <w:style w:type="character" w:customStyle="1" w:styleId="apple-converted-space">
    <w:name w:val="apple-converted-space"/>
    <w:basedOn w:val="DefaultParagraphFont"/>
    <w:rsid w:val="006F23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0EB"/>
    <w:rPr>
      <w:sz w:val="24"/>
      <w:szCs w:val="24"/>
    </w:rPr>
  </w:style>
  <w:style w:type="paragraph" w:styleId="Heading1">
    <w:name w:val="heading 1"/>
    <w:basedOn w:val="Normal"/>
    <w:next w:val="Normal"/>
    <w:qFormat/>
    <w:rsid w:val="00BC4996"/>
    <w:pPr>
      <w:keepNext/>
      <w:jc w:val="both"/>
      <w:outlineLvl w:val="0"/>
    </w:pPr>
  </w:style>
  <w:style w:type="paragraph" w:styleId="Heading2">
    <w:name w:val="heading 2"/>
    <w:basedOn w:val="Normal"/>
    <w:next w:val="Normal"/>
    <w:qFormat/>
    <w:rsid w:val="00BC4996"/>
    <w:pPr>
      <w:jc w:val="both"/>
      <w:outlineLvl w:val="1"/>
    </w:pPr>
  </w:style>
  <w:style w:type="paragraph" w:styleId="Heading3">
    <w:name w:val="heading 3"/>
    <w:basedOn w:val="Normal"/>
    <w:next w:val="Normal"/>
    <w:link w:val="Heading3Char"/>
    <w:qFormat/>
    <w:rsid w:val="00BC4996"/>
    <w:pPr>
      <w:jc w:val="both"/>
      <w:outlineLvl w:val="2"/>
    </w:pPr>
  </w:style>
  <w:style w:type="paragraph" w:styleId="Heading4">
    <w:name w:val="heading 4"/>
    <w:basedOn w:val="Normal"/>
    <w:next w:val="Normal"/>
    <w:qFormat/>
    <w:rsid w:val="00BC4996"/>
    <w:pPr>
      <w:jc w:val="both"/>
      <w:outlineLvl w:val="3"/>
    </w:pPr>
  </w:style>
  <w:style w:type="paragraph" w:styleId="Heading5">
    <w:name w:val="heading 5"/>
    <w:basedOn w:val="Normal"/>
    <w:next w:val="Normal"/>
    <w:qFormat/>
    <w:rsid w:val="00BC4996"/>
    <w:pPr>
      <w:jc w:val="both"/>
      <w:outlineLvl w:val="4"/>
    </w:pPr>
  </w:style>
  <w:style w:type="paragraph" w:styleId="Heading6">
    <w:name w:val="heading 6"/>
    <w:basedOn w:val="Normal"/>
    <w:next w:val="Normal"/>
    <w:qFormat/>
    <w:rsid w:val="00BC4996"/>
    <w:pPr>
      <w:jc w:val="both"/>
      <w:outlineLvl w:val="5"/>
    </w:pPr>
  </w:style>
  <w:style w:type="paragraph" w:styleId="Heading7">
    <w:name w:val="heading 7"/>
    <w:basedOn w:val="Normal"/>
    <w:next w:val="Normal"/>
    <w:qFormat/>
    <w:rsid w:val="00BC4996"/>
    <w:pPr>
      <w:jc w:val="both"/>
      <w:outlineLvl w:val="6"/>
    </w:pPr>
  </w:style>
  <w:style w:type="paragraph" w:styleId="Heading8">
    <w:name w:val="heading 8"/>
    <w:basedOn w:val="Normal"/>
    <w:next w:val="Normal"/>
    <w:qFormat/>
    <w:rsid w:val="00BC4996"/>
    <w:pPr>
      <w:jc w:val="both"/>
      <w:outlineLvl w:val="7"/>
    </w:pPr>
  </w:style>
  <w:style w:type="paragraph" w:styleId="Heading9">
    <w:name w:val="heading 9"/>
    <w:basedOn w:val="Normal"/>
    <w:next w:val="Normal"/>
    <w:qFormat/>
    <w:rsid w:val="00BC4996"/>
    <w:pPr>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67201"/>
    <w:pPr>
      <w:tabs>
        <w:tab w:val="center" w:pos="4680"/>
        <w:tab w:val="right" w:pos="9360"/>
      </w:tabs>
    </w:pPr>
  </w:style>
  <w:style w:type="character" w:styleId="FootnoteReference">
    <w:name w:val="footnote reference"/>
    <w:basedOn w:val="DefaultParagraphFont"/>
    <w:semiHidden/>
    <w:rsid w:val="00BC4996"/>
    <w:rPr>
      <w:sz w:val="24"/>
      <w:vertAlign w:val="superscript"/>
    </w:rPr>
  </w:style>
  <w:style w:type="paragraph" w:styleId="FootnoteText">
    <w:name w:val="footnote text"/>
    <w:basedOn w:val="Normal"/>
    <w:link w:val="FootnoteTextChar"/>
    <w:rsid w:val="00A750EB"/>
    <w:pPr>
      <w:spacing w:after="120"/>
    </w:pPr>
    <w:rPr>
      <w:sz w:val="20"/>
    </w:rPr>
  </w:style>
  <w:style w:type="paragraph" w:styleId="Header">
    <w:name w:val="header"/>
    <w:basedOn w:val="Normal"/>
    <w:link w:val="HeaderChar"/>
    <w:rsid w:val="00967201"/>
    <w:pPr>
      <w:tabs>
        <w:tab w:val="center" w:pos="4680"/>
        <w:tab w:val="right" w:pos="9360"/>
      </w:tabs>
    </w:pPr>
  </w:style>
  <w:style w:type="paragraph" w:customStyle="1" w:styleId="numberedlist">
    <w:name w:val="numbered list"/>
    <w:basedOn w:val="Normal"/>
    <w:rsid w:val="00BC4996"/>
    <w:pPr>
      <w:numPr>
        <w:numId w:val="1"/>
      </w:numPr>
      <w:tabs>
        <w:tab w:val="clear" w:pos="1800"/>
      </w:tabs>
      <w:spacing w:after="240"/>
    </w:pPr>
  </w:style>
  <w:style w:type="paragraph" w:customStyle="1" w:styleId="Quote1">
    <w:name w:val="Quote1"/>
    <w:basedOn w:val="Normal"/>
    <w:rsid w:val="00BC4996"/>
    <w:pPr>
      <w:spacing w:after="240"/>
      <w:ind w:left="1440" w:right="1440"/>
    </w:pPr>
  </w:style>
  <w:style w:type="paragraph" w:customStyle="1" w:styleId="request">
    <w:name w:val="request"/>
    <w:basedOn w:val="Normal"/>
    <w:next w:val="Normal"/>
    <w:rsid w:val="00BC4996"/>
  </w:style>
  <w:style w:type="paragraph" w:customStyle="1" w:styleId="response">
    <w:name w:val="response"/>
    <w:basedOn w:val="Normal"/>
    <w:next w:val="request"/>
    <w:rsid w:val="00BC4996"/>
  </w:style>
  <w:style w:type="paragraph" w:customStyle="1" w:styleId="alignleftno1stlineindent">
    <w:name w:val="align left no 1st line indent"/>
    <w:basedOn w:val="Normal"/>
    <w:rsid w:val="00967201"/>
    <w:pPr>
      <w:spacing w:after="240"/>
    </w:pPr>
  </w:style>
  <w:style w:type="paragraph" w:customStyle="1" w:styleId="alignleftsingle11stlineindent">
    <w:name w:val="align left single 1&quot; 1st line indent"/>
    <w:basedOn w:val="Normal"/>
    <w:rsid w:val="00967201"/>
    <w:pPr>
      <w:spacing w:after="240"/>
      <w:ind w:firstLine="1440"/>
    </w:pPr>
  </w:style>
  <w:style w:type="paragraph" w:customStyle="1" w:styleId="justify11stlineindentsingle">
    <w:name w:val="justify 1&quot; 1st line indent single"/>
    <w:basedOn w:val="alignleftsingle11stlineindent"/>
    <w:rsid w:val="00BC4996"/>
    <w:pPr>
      <w:jc w:val="both"/>
    </w:pPr>
  </w:style>
  <w:style w:type="paragraph" w:customStyle="1" w:styleId="justify11stlineindentdouble">
    <w:name w:val="justify 1&quot; 1st line indent double"/>
    <w:basedOn w:val="justify11stlineindentsingle"/>
    <w:rsid w:val="00BC4996"/>
    <w:pPr>
      <w:spacing w:line="480" w:lineRule="auto"/>
    </w:pPr>
  </w:style>
  <w:style w:type="paragraph" w:customStyle="1" w:styleId="BillTemplateTabSettings">
    <w:name w:val="Bill Template Tab Settings"/>
    <w:basedOn w:val="Normal"/>
    <w:rsid w:val="00BC4996"/>
    <w:pPr>
      <w:tabs>
        <w:tab w:val="left" w:pos="3240"/>
        <w:tab w:val="decimal" w:pos="4320"/>
        <w:tab w:val="left" w:pos="7560"/>
        <w:tab w:val="decimal" w:pos="8640"/>
      </w:tabs>
      <w:suppressAutoHyphens/>
      <w:jc w:val="both"/>
    </w:pPr>
    <w:rPr>
      <w:spacing w:val="-3"/>
    </w:rPr>
  </w:style>
  <w:style w:type="paragraph" w:customStyle="1" w:styleId="Calcap12point">
    <w:name w:val="Cal cap 12 point"/>
    <w:basedOn w:val="Normal"/>
    <w:rsid w:val="00BC4996"/>
    <w:pPr>
      <w:spacing w:line="240" w:lineRule="exact"/>
    </w:pPr>
    <w:rPr>
      <w:rFonts w:ascii="Courier" w:hAnsi="Courier"/>
    </w:rPr>
  </w:style>
  <w:style w:type="paragraph" w:customStyle="1" w:styleId="Calcap24pt">
    <w:name w:val="Cal cap 24 pt."/>
    <w:basedOn w:val="Normal"/>
    <w:rsid w:val="00BC4996"/>
    <w:pPr>
      <w:spacing w:line="480" w:lineRule="exact"/>
    </w:pPr>
    <w:rPr>
      <w:rFonts w:ascii="Courier" w:hAnsi="Courier"/>
    </w:rPr>
  </w:style>
  <w:style w:type="paragraph" w:customStyle="1" w:styleId="LHLeft">
    <w:name w:val="LHLeft"/>
    <w:basedOn w:val="Normal"/>
    <w:rsid w:val="00BC4996"/>
    <w:pPr>
      <w:jc w:val="both"/>
    </w:pPr>
  </w:style>
  <w:style w:type="paragraph" w:customStyle="1" w:styleId="LHFirmName">
    <w:name w:val="LHFirmName"/>
    <w:basedOn w:val="Normal"/>
    <w:rsid w:val="00BC4996"/>
    <w:pPr>
      <w:spacing w:after="40"/>
      <w:jc w:val="center"/>
    </w:pPr>
    <w:rPr>
      <w:rFonts w:ascii="BankGothic Md BT" w:hAnsi="BankGothic Md BT"/>
      <w:sz w:val="32"/>
    </w:rPr>
  </w:style>
  <w:style w:type="paragraph" w:customStyle="1" w:styleId="LHAttyAtLaw">
    <w:name w:val="LHAttyAtLaw"/>
    <w:basedOn w:val="Normal"/>
    <w:rsid w:val="00C85390"/>
    <w:pPr>
      <w:spacing w:before="120" w:after="60"/>
      <w:jc w:val="center"/>
    </w:pPr>
    <w:rPr>
      <w:rFonts w:ascii="BankGothic Lt BT" w:hAnsi="BankGothic Lt BT"/>
      <w:color w:val="FFFFFF"/>
      <w:sz w:val="16"/>
    </w:rPr>
  </w:style>
  <w:style w:type="paragraph" w:customStyle="1" w:styleId="LHAddress">
    <w:name w:val="LHAddress"/>
    <w:basedOn w:val="LHAttyAtLaw"/>
    <w:rsid w:val="00BC4996"/>
    <w:pPr>
      <w:spacing w:before="0" w:after="120" w:line="240" w:lineRule="exact"/>
    </w:pPr>
    <w:rPr>
      <w:caps/>
      <w:sz w:val="18"/>
    </w:rPr>
  </w:style>
  <w:style w:type="paragraph" w:customStyle="1" w:styleId="LHPersonalInfo">
    <w:name w:val="LHPersonalInfo"/>
    <w:rsid w:val="00CF1C24"/>
    <w:rPr>
      <w:rFonts w:ascii="BankGothic Lt BT" w:hAnsi="BankGothic Lt BT"/>
      <w:caps/>
      <w:spacing w:val="20"/>
      <w:sz w:val="16"/>
      <w:szCs w:val="16"/>
    </w:rPr>
  </w:style>
  <w:style w:type="paragraph" w:styleId="Date">
    <w:name w:val="Date"/>
    <w:basedOn w:val="Normal"/>
    <w:next w:val="Normal"/>
    <w:rsid w:val="00BC4996"/>
    <w:pPr>
      <w:spacing w:before="480" w:after="720"/>
      <w:jc w:val="center"/>
    </w:pPr>
  </w:style>
  <w:style w:type="character" w:styleId="PageNumber">
    <w:name w:val="page number"/>
    <w:basedOn w:val="DefaultParagraphFont"/>
    <w:rsid w:val="00967201"/>
  </w:style>
  <w:style w:type="paragraph" w:customStyle="1" w:styleId="LHFooter">
    <w:name w:val="LHFooter"/>
    <w:rsid w:val="00BC4996"/>
    <w:pPr>
      <w:spacing w:after="120" w:line="240" w:lineRule="exact"/>
      <w:jc w:val="center"/>
    </w:pPr>
    <w:rPr>
      <w:rFonts w:ascii="BankGothic Lt BT" w:hAnsi="BankGothic Lt BT"/>
      <w:b/>
      <w:caps/>
      <w:sz w:val="14"/>
      <w:szCs w:val="24"/>
    </w:rPr>
  </w:style>
  <w:style w:type="paragraph" w:customStyle="1" w:styleId="LetterBodyText">
    <w:name w:val="LetterBodyText"/>
    <w:basedOn w:val="Normal"/>
    <w:rsid w:val="004C4B8E"/>
    <w:pPr>
      <w:spacing w:after="240"/>
      <w:ind w:firstLine="720"/>
    </w:pPr>
  </w:style>
  <w:style w:type="paragraph" w:customStyle="1" w:styleId="LetterHanging">
    <w:name w:val="LetterHanging"/>
    <w:basedOn w:val="LetterSingle"/>
    <w:rsid w:val="005A52C2"/>
    <w:pPr>
      <w:tabs>
        <w:tab w:val="left" w:pos="720"/>
      </w:tabs>
      <w:spacing w:after="240"/>
      <w:ind w:left="720" w:hanging="720"/>
    </w:pPr>
  </w:style>
  <w:style w:type="paragraph" w:customStyle="1" w:styleId="LetterSingle">
    <w:name w:val="LetterSingle"/>
    <w:basedOn w:val="Normal"/>
    <w:rsid w:val="00BC4996"/>
  </w:style>
  <w:style w:type="paragraph" w:customStyle="1" w:styleId="LetterLeft">
    <w:name w:val="LetterLeft"/>
    <w:basedOn w:val="LetterSingle"/>
    <w:rsid w:val="00DE59F1"/>
    <w:pPr>
      <w:spacing w:after="240"/>
    </w:pPr>
  </w:style>
  <w:style w:type="paragraph" w:customStyle="1" w:styleId="LetterDelivery">
    <w:name w:val="LetterDelivery"/>
    <w:basedOn w:val="LetterSingle"/>
    <w:rsid w:val="00204E95"/>
    <w:pPr>
      <w:spacing w:after="240"/>
    </w:pPr>
    <w:rPr>
      <w:b/>
      <w:u w:val="single"/>
    </w:rPr>
  </w:style>
  <w:style w:type="paragraph" w:customStyle="1" w:styleId="ClosingBlock">
    <w:name w:val="ClosingBlock"/>
    <w:basedOn w:val="LetterSingle"/>
    <w:rsid w:val="00BC4996"/>
    <w:pPr>
      <w:spacing w:after="240"/>
      <w:ind w:left="5040"/>
    </w:pPr>
  </w:style>
  <w:style w:type="paragraph" w:customStyle="1" w:styleId="LHNote">
    <w:name w:val="LHNote"/>
    <w:basedOn w:val="Normal"/>
    <w:rsid w:val="00755DBB"/>
    <w:pPr>
      <w:spacing w:before="360"/>
      <w:jc w:val="center"/>
    </w:pPr>
  </w:style>
  <w:style w:type="paragraph" w:customStyle="1" w:styleId="LetterAddress">
    <w:name w:val="LetterAddress"/>
    <w:basedOn w:val="LetterLeft"/>
    <w:rsid w:val="00DC232F"/>
  </w:style>
  <w:style w:type="paragraph" w:styleId="BlockText">
    <w:name w:val="Block Text"/>
    <w:basedOn w:val="Normal"/>
    <w:rsid w:val="00967201"/>
    <w:pPr>
      <w:spacing w:after="240"/>
      <w:ind w:left="1440" w:right="1440"/>
      <w:jc w:val="both"/>
    </w:pPr>
  </w:style>
  <w:style w:type="paragraph" w:customStyle="1" w:styleId="BodyH1">
    <w:name w:val="Body H1"/>
    <w:basedOn w:val="Normal"/>
    <w:rsid w:val="00967201"/>
    <w:pPr>
      <w:spacing w:after="240" w:line="280" w:lineRule="exact"/>
      <w:ind w:firstLine="1440"/>
    </w:pPr>
  </w:style>
  <w:style w:type="paragraph" w:customStyle="1" w:styleId="BodyH2">
    <w:name w:val="Body H2"/>
    <w:basedOn w:val="Normal"/>
    <w:rsid w:val="00967201"/>
    <w:pPr>
      <w:spacing w:after="240" w:line="280" w:lineRule="exact"/>
      <w:ind w:firstLine="1440"/>
    </w:pPr>
  </w:style>
  <w:style w:type="paragraph" w:customStyle="1" w:styleId="BodyH3">
    <w:name w:val="Body H3"/>
    <w:basedOn w:val="Normal"/>
    <w:rsid w:val="00967201"/>
    <w:pPr>
      <w:spacing w:after="240" w:line="280" w:lineRule="exact"/>
      <w:ind w:firstLine="1440"/>
    </w:pPr>
  </w:style>
  <w:style w:type="paragraph" w:customStyle="1" w:styleId="BodyH4">
    <w:name w:val="Body H4"/>
    <w:basedOn w:val="Normal"/>
    <w:rsid w:val="00967201"/>
    <w:pPr>
      <w:spacing w:after="240" w:line="280" w:lineRule="exact"/>
      <w:ind w:firstLine="1440"/>
    </w:pPr>
  </w:style>
  <w:style w:type="paragraph" w:styleId="BodyText">
    <w:name w:val="Body Text"/>
    <w:basedOn w:val="Normal"/>
    <w:rsid w:val="00967201"/>
    <w:pPr>
      <w:spacing w:after="240"/>
      <w:ind w:firstLine="1440"/>
      <w:jc w:val="both"/>
    </w:pPr>
  </w:style>
  <w:style w:type="paragraph" w:styleId="BodyText2">
    <w:name w:val="Body Text 2"/>
    <w:basedOn w:val="Normal"/>
    <w:rsid w:val="00967201"/>
    <w:pPr>
      <w:spacing w:line="480" w:lineRule="auto"/>
      <w:ind w:firstLine="1440"/>
      <w:jc w:val="both"/>
    </w:pPr>
  </w:style>
  <w:style w:type="paragraph" w:customStyle="1" w:styleId="BodyText2NoIndent">
    <w:name w:val="Body Text 2 No Indent"/>
    <w:basedOn w:val="BodyText2"/>
    <w:rsid w:val="00967201"/>
    <w:pPr>
      <w:ind w:firstLine="0"/>
    </w:pPr>
  </w:style>
  <w:style w:type="paragraph" w:customStyle="1" w:styleId="FooterLandscape">
    <w:name w:val="Footer Landscape"/>
    <w:basedOn w:val="Normal"/>
    <w:rsid w:val="00967201"/>
    <w:pPr>
      <w:tabs>
        <w:tab w:val="decimal" w:pos="6480"/>
        <w:tab w:val="right" w:pos="12960"/>
      </w:tabs>
    </w:pPr>
  </w:style>
  <w:style w:type="paragraph" w:customStyle="1" w:styleId="HeaderLandscape">
    <w:name w:val="Header Landscape"/>
    <w:basedOn w:val="FooterLandscape"/>
    <w:rsid w:val="00967201"/>
    <w:pPr>
      <w:tabs>
        <w:tab w:val="center" w:pos="6480"/>
      </w:tabs>
    </w:pPr>
  </w:style>
  <w:style w:type="paragraph" w:customStyle="1" w:styleId="LeftAlignNotJustified">
    <w:name w:val="Left Align Not Justified"/>
    <w:basedOn w:val="Normal"/>
    <w:rsid w:val="00967201"/>
  </w:style>
  <w:style w:type="paragraph" w:customStyle="1" w:styleId="LeftAlignNotJustified1FirstLineIndent">
    <w:name w:val="Left Align Not Justified 1&quot; First Line Indent"/>
    <w:basedOn w:val="Normal"/>
    <w:rsid w:val="00967201"/>
    <w:pPr>
      <w:spacing w:after="240"/>
      <w:ind w:firstLine="1440"/>
    </w:pPr>
  </w:style>
  <w:style w:type="paragraph" w:customStyle="1" w:styleId="ListBulletIndented">
    <w:name w:val="List Bullet Indented"/>
    <w:basedOn w:val="Normal"/>
    <w:rsid w:val="00967201"/>
    <w:pPr>
      <w:numPr>
        <w:numId w:val="2"/>
      </w:numPr>
      <w:spacing w:after="240"/>
    </w:pPr>
  </w:style>
  <w:style w:type="paragraph" w:customStyle="1" w:styleId="Request0">
    <w:name w:val="Request"/>
    <w:basedOn w:val="Normal"/>
    <w:rsid w:val="00967201"/>
    <w:pPr>
      <w:spacing w:after="240"/>
      <w:ind w:firstLine="1440"/>
    </w:pPr>
  </w:style>
  <w:style w:type="paragraph" w:customStyle="1" w:styleId="requesttext">
    <w:name w:val="requesttext"/>
    <w:basedOn w:val="Normal"/>
    <w:next w:val="Normal"/>
    <w:rsid w:val="00967201"/>
    <w:pPr>
      <w:spacing w:after="240"/>
      <w:ind w:firstLine="1440"/>
    </w:pPr>
    <w:rPr>
      <w:szCs w:val="20"/>
    </w:rPr>
  </w:style>
  <w:style w:type="paragraph" w:customStyle="1" w:styleId="Response0">
    <w:name w:val="Response"/>
    <w:basedOn w:val="Request0"/>
    <w:rsid w:val="00967201"/>
    <w:pPr>
      <w:spacing w:after="0" w:line="480" w:lineRule="auto"/>
    </w:pPr>
  </w:style>
  <w:style w:type="paragraph" w:customStyle="1" w:styleId="responsetext">
    <w:name w:val="responsetext"/>
    <w:basedOn w:val="Normal"/>
    <w:next w:val="Normal"/>
    <w:rsid w:val="00967201"/>
    <w:pPr>
      <w:spacing w:after="240" w:line="480" w:lineRule="auto"/>
      <w:ind w:firstLine="1440"/>
    </w:pPr>
    <w:rPr>
      <w:szCs w:val="20"/>
    </w:rPr>
  </w:style>
  <w:style w:type="paragraph" w:styleId="Subtitle">
    <w:name w:val="Subtitle"/>
    <w:basedOn w:val="Normal"/>
    <w:qFormat/>
    <w:rsid w:val="00967201"/>
    <w:pPr>
      <w:spacing w:after="240"/>
      <w:jc w:val="center"/>
      <w:outlineLvl w:val="1"/>
    </w:pPr>
    <w:rPr>
      <w:b/>
    </w:rPr>
  </w:style>
  <w:style w:type="paragraph" w:customStyle="1" w:styleId="SubtitleLeft">
    <w:name w:val="Subtitle Left"/>
    <w:basedOn w:val="Subtitle"/>
    <w:rsid w:val="00967201"/>
    <w:pPr>
      <w:jc w:val="left"/>
    </w:pPr>
  </w:style>
  <w:style w:type="paragraph" w:styleId="Title">
    <w:name w:val="Title"/>
    <w:basedOn w:val="Normal"/>
    <w:qFormat/>
    <w:rsid w:val="00967201"/>
    <w:pPr>
      <w:spacing w:before="240" w:after="240"/>
      <w:jc w:val="center"/>
      <w:outlineLvl w:val="0"/>
    </w:pPr>
    <w:rPr>
      <w:rFonts w:cs="Arial"/>
      <w:b/>
      <w:bCs/>
      <w:kern w:val="28"/>
      <w:szCs w:val="32"/>
    </w:rPr>
  </w:style>
  <w:style w:type="paragraph" w:customStyle="1" w:styleId="TitleLeft">
    <w:name w:val="Title Left"/>
    <w:basedOn w:val="Title"/>
    <w:rsid w:val="00967201"/>
    <w:pPr>
      <w:spacing w:before="0"/>
      <w:jc w:val="left"/>
    </w:pPr>
    <w:rPr>
      <w:rFonts w:cs="Times New Roman"/>
      <w:szCs w:val="24"/>
    </w:rPr>
  </w:style>
  <w:style w:type="paragraph" w:customStyle="1" w:styleId="TitleNoTOC">
    <w:name w:val="Title/No TOC"/>
    <w:basedOn w:val="Normal"/>
    <w:next w:val="BodyText"/>
    <w:rsid w:val="00967201"/>
    <w:pPr>
      <w:spacing w:after="240"/>
      <w:jc w:val="center"/>
    </w:pPr>
    <w:rPr>
      <w:b/>
    </w:rPr>
  </w:style>
  <w:style w:type="paragraph" w:customStyle="1" w:styleId="TitleNoTOCLeft">
    <w:name w:val="Title/No TOC Left"/>
    <w:basedOn w:val="TitleNoTOC"/>
    <w:rsid w:val="00967201"/>
    <w:pPr>
      <w:jc w:val="left"/>
    </w:pPr>
    <w:rPr>
      <w:bCs/>
    </w:rPr>
  </w:style>
  <w:style w:type="paragraph" w:customStyle="1" w:styleId="LHSpacer">
    <w:name w:val="LHSpacer"/>
    <w:rsid w:val="00FD11A0"/>
    <w:pPr>
      <w:spacing w:before="720" w:after="120"/>
      <w:jc w:val="center"/>
    </w:pPr>
    <w:rPr>
      <w:sz w:val="24"/>
      <w:szCs w:val="24"/>
    </w:rPr>
  </w:style>
  <w:style w:type="paragraph" w:styleId="BalloonText">
    <w:name w:val="Balloon Text"/>
    <w:basedOn w:val="Normal"/>
    <w:link w:val="BalloonTextChar"/>
    <w:rsid w:val="00FA6760"/>
    <w:rPr>
      <w:rFonts w:ascii="Tahoma" w:hAnsi="Tahoma" w:cs="Tahoma"/>
      <w:sz w:val="16"/>
      <w:szCs w:val="16"/>
    </w:rPr>
  </w:style>
  <w:style w:type="character" w:customStyle="1" w:styleId="BalloonTextChar">
    <w:name w:val="Balloon Text Char"/>
    <w:basedOn w:val="DefaultParagraphFont"/>
    <w:link w:val="BalloonText"/>
    <w:rsid w:val="00FA6760"/>
    <w:rPr>
      <w:rFonts w:ascii="Tahoma" w:hAnsi="Tahoma" w:cs="Tahoma"/>
      <w:sz w:val="16"/>
      <w:szCs w:val="16"/>
    </w:rPr>
  </w:style>
  <w:style w:type="paragraph" w:customStyle="1" w:styleId="DocID">
    <w:name w:val="DocID"/>
    <w:rsid w:val="00980B70"/>
    <w:rPr>
      <w:sz w:val="16"/>
    </w:rPr>
  </w:style>
  <w:style w:type="character" w:customStyle="1" w:styleId="HeaderChar">
    <w:name w:val="Header Char"/>
    <w:basedOn w:val="DefaultParagraphFont"/>
    <w:link w:val="Header"/>
    <w:rsid w:val="00F93EE9"/>
    <w:rPr>
      <w:sz w:val="24"/>
      <w:szCs w:val="24"/>
    </w:rPr>
  </w:style>
  <w:style w:type="paragraph" w:styleId="PlainText">
    <w:name w:val="Plain Text"/>
    <w:basedOn w:val="Normal"/>
    <w:link w:val="PlainTextChar"/>
    <w:uiPriority w:val="99"/>
    <w:unhideWhenUsed/>
    <w:rsid w:val="00F93EE9"/>
    <w:rPr>
      <w:rFonts w:ascii="Consolas" w:eastAsia="Arial Unicode MS" w:hAnsi="Consolas"/>
      <w:sz w:val="20"/>
      <w:szCs w:val="21"/>
      <w:lang w:eastAsia="zh-CN"/>
    </w:rPr>
  </w:style>
  <w:style w:type="character" w:customStyle="1" w:styleId="PlainTextChar">
    <w:name w:val="Plain Text Char"/>
    <w:basedOn w:val="DefaultParagraphFont"/>
    <w:link w:val="PlainText"/>
    <w:uiPriority w:val="99"/>
    <w:rsid w:val="00F93EE9"/>
    <w:rPr>
      <w:rFonts w:ascii="Consolas" w:eastAsia="Arial Unicode MS" w:hAnsi="Consolas"/>
      <w:szCs w:val="21"/>
      <w:lang w:eastAsia="zh-CN"/>
    </w:rPr>
  </w:style>
  <w:style w:type="paragraph" w:styleId="Salutation">
    <w:name w:val="Salutation"/>
    <w:basedOn w:val="Normal"/>
    <w:next w:val="Normal"/>
    <w:link w:val="SalutationChar"/>
    <w:rsid w:val="004609F2"/>
    <w:pPr>
      <w:spacing w:before="100" w:after="240" w:line="240" w:lineRule="atLeast"/>
    </w:pPr>
    <w:rPr>
      <w:szCs w:val="20"/>
    </w:rPr>
  </w:style>
  <w:style w:type="character" w:customStyle="1" w:styleId="SalutationChar">
    <w:name w:val="Salutation Char"/>
    <w:basedOn w:val="DefaultParagraphFont"/>
    <w:link w:val="Salutation"/>
    <w:rsid w:val="004609F2"/>
    <w:rPr>
      <w:sz w:val="24"/>
    </w:rPr>
  </w:style>
  <w:style w:type="character" w:styleId="Strong">
    <w:name w:val="Strong"/>
    <w:basedOn w:val="DefaultParagraphFont"/>
    <w:qFormat/>
    <w:rsid w:val="004609F2"/>
    <w:rPr>
      <w:b/>
      <w:bCs/>
    </w:rPr>
  </w:style>
  <w:style w:type="paragraph" w:customStyle="1" w:styleId="WSBody-Just-51stLnIndnt">
    <w:name w:val="WS Body-Just-.5&quot; 1st Ln Indnt"/>
    <w:aliases w:val="B4"/>
    <w:basedOn w:val="Normal"/>
    <w:rsid w:val="004609F2"/>
    <w:pPr>
      <w:widowControl w:val="0"/>
      <w:adjustRightInd w:val="0"/>
      <w:spacing w:after="240" w:line="360" w:lineRule="atLeast"/>
      <w:ind w:firstLine="720"/>
      <w:jc w:val="both"/>
      <w:textAlignment w:val="baseline"/>
    </w:pPr>
    <w:rPr>
      <w:szCs w:val="20"/>
    </w:rPr>
  </w:style>
  <w:style w:type="paragraph" w:customStyle="1" w:styleId="LetterSalutation">
    <w:name w:val="Letter Salutation"/>
    <w:basedOn w:val="Normal"/>
    <w:rsid w:val="004609F2"/>
    <w:pPr>
      <w:widowControl w:val="0"/>
      <w:adjustRightInd w:val="0"/>
      <w:spacing w:after="240" w:line="360" w:lineRule="atLeast"/>
      <w:jc w:val="both"/>
      <w:textAlignment w:val="baseline"/>
    </w:pPr>
  </w:style>
  <w:style w:type="character" w:styleId="Hyperlink">
    <w:name w:val="Hyperlink"/>
    <w:basedOn w:val="DefaultParagraphFont"/>
    <w:rsid w:val="004609F2"/>
    <w:rPr>
      <w:color w:val="46697C"/>
      <w:u w:val="single"/>
    </w:rPr>
  </w:style>
  <w:style w:type="character" w:customStyle="1" w:styleId="Heading3Char">
    <w:name w:val="Heading 3 Char"/>
    <w:basedOn w:val="DefaultParagraphFont"/>
    <w:link w:val="Heading3"/>
    <w:rsid w:val="00C31CDB"/>
    <w:rPr>
      <w:sz w:val="24"/>
      <w:szCs w:val="24"/>
    </w:rPr>
  </w:style>
  <w:style w:type="paragraph" w:customStyle="1" w:styleId="ShrinktoFit">
    <w:name w:val="ShrinktoFit"/>
    <w:basedOn w:val="Normal"/>
    <w:rsid w:val="00C31CDB"/>
    <w:pPr>
      <w:spacing w:before="120" w:after="120"/>
      <w:ind w:firstLine="720"/>
      <w:jc w:val="both"/>
    </w:pPr>
    <w:rPr>
      <w:szCs w:val="20"/>
    </w:rPr>
  </w:style>
  <w:style w:type="paragraph" w:customStyle="1" w:styleId="PFinal">
    <w:name w:val="PFinal"/>
    <w:basedOn w:val="Normal"/>
    <w:rsid w:val="00710460"/>
    <w:pPr>
      <w:spacing w:before="120" w:after="240"/>
      <w:ind w:firstLine="1440"/>
      <w:jc w:val="both"/>
    </w:pPr>
    <w:rPr>
      <w:szCs w:val="20"/>
      <w:lang w:eastAsia="ja-JP"/>
    </w:rPr>
  </w:style>
  <w:style w:type="paragraph" w:styleId="Signature">
    <w:name w:val="Signature"/>
    <w:basedOn w:val="Normal"/>
    <w:link w:val="SignatureChar"/>
    <w:rsid w:val="00E47F22"/>
    <w:pPr>
      <w:spacing w:after="60"/>
      <w:ind w:left="4320"/>
      <w:jc w:val="both"/>
    </w:pPr>
    <w:rPr>
      <w:szCs w:val="20"/>
    </w:rPr>
  </w:style>
  <w:style w:type="character" w:customStyle="1" w:styleId="SignatureChar">
    <w:name w:val="Signature Char"/>
    <w:basedOn w:val="DefaultParagraphFont"/>
    <w:link w:val="Signature"/>
    <w:rsid w:val="00E47F22"/>
    <w:rPr>
      <w:sz w:val="24"/>
    </w:rPr>
  </w:style>
  <w:style w:type="paragraph" w:styleId="ListParagraph">
    <w:name w:val="List Paragraph"/>
    <w:basedOn w:val="Normal"/>
    <w:uiPriority w:val="34"/>
    <w:qFormat/>
    <w:rsid w:val="00E47F22"/>
    <w:pPr>
      <w:ind w:left="720"/>
      <w:contextualSpacing/>
    </w:pPr>
  </w:style>
  <w:style w:type="paragraph" w:customStyle="1" w:styleId="DraftStamp">
    <w:name w:val="DraftStamp"/>
    <w:qFormat/>
    <w:rsid w:val="00055B26"/>
    <w:pPr>
      <w:jc w:val="center"/>
    </w:pPr>
    <w:rPr>
      <w:rFonts w:ascii="Arial" w:eastAsiaTheme="minorHAnsi" w:hAnsi="Arial" w:cs="Arial"/>
      <w:color w:val="808080"/>
      <w:sz w:val="72"/>
      <w:szCs w:val="24"/>
      <w:lang w:bidi="en-US"/>
    </w:rPr>
  </w:style>
  <w:style w:type="character" w:styleId="CommentReference">
    <w:name w:val="annotation reference"/>
    <w:basedOn w:val="DefaultParagraphFont"/>
    <w:rsid w:val="005961D9"/>
    <w:rPr>
      <w:sz w:val="18"/>
      <w:szCs w:val="18"/>
    </w:rPr>
  </w:style>
  <w:style w:type="paragraph" w:styleId="CommentText">
    <w:name w:val="annotation text"/>
    <w:basedOn w:val="Normal"/>
    <w:link w:val="CommentTextChar"/>
    <w:rsid w:val="005961D9"/>
  </w:style>
  <w:style w:type="character" w:customStyle="1" w:styleId="CommentTextChar">
    <w:name w:val="Comment Text Char"/>
    <w:basedOn w:val="DefaultParagraphFont"/>
    <w:link w:val="CommentText"/>
    <w:rsid w:val="005961D9"/>
    <w:rPr>
      <w:sz w:val="24"/>
      <w:szCs w:val="24"/>
    </w:rPr>
  </w:style>
  <w:style w:type="paragraph" w:styleId="CommentSubject">
    <w:name w:val="annotation subject"/>
    <w:basedOn w:val="CommentText"/>
    <w:next w:val="CommentText"/>
    <w:link w:val="CommentSubjectChar"/>
    <w:rsid w:val="005961D9"/>
    <w:rPr>
      <w:b/>
      <w:bCs/>
      <w:sz w:val="20"/>
      <w:szCs w:val="20"/>
    </w:rPr>
  </w:style>
  <w:style w:type="character" w:customStyle="1" w:styleId="CommentSubjectChar">
    <w:name w:val="Comment Subject Char"/>
    <w:basedOn w:val="CommentTextChar"/>
    <w:link w:val="CommentSubject"/>
    <w:rsid w:val="005961D9"/>
    <w:rPr>
      <w:b/>
      <w:bCs/>
      <w:sz w:val="24"/>
      <w:szCs w:val="24"/>
    </w:rPr>
  </w:style>
  <w:style w:type="character" w:customStyle="1" w:styleId="FootnoteTextChar">
    <w:name w:val="Footnote Text Char"/>
    <w:basedOn w:val="DefaultParagraphFont"/>
    <w:link w:val="FootnoteText"/>
    <w:rsid w:val="005E3C06"/>
    <w:rPr>
      <w:szCs w:val="24"/>
    </w:rPr>
  </w:style>
  <w:style w:type="character" w:customStyle="1" w:styleId="apple-converted-space">
    <w:name w:val="apple-converted-space"/>
    <w:basedOn w:val="DefaultParagraphFont"/>
    <w:rsid w:val="006F2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546215">
      <w:bodyDiv w:val="1"/>
      <w:marLeft w:val="0"/>
      <w:marRight w:val="0"/>
      <w:marTop w:val="0"/>
      <w:marBottom w:val="0"/>
      <w:divBdr>
        <w:top w:val="none" w:sz="0" w:space="0" w:color="auto"/>
        <w:left w:val="none" w:sz="0" w:space="0" w:color="auto"/>
        <w:bottom w:val="none" w:sz="0" w:space="0" w:color="auto"/>
        <w:right w:val="none" w:sz="0" w:space="0" w:color="auto"/>
      </w:divBdr>
      <w:divsChild>
        <w:div w:id="1804230937">
          <w:marLeft w:val="0"/>
          <w:marRight w:val="0"/>
          <w:marTop w:val="0"/>
          <w:marBottom w:val="0"/>
          <w:divBdr>
            <w:top w:val="none" w:sz="0" w:space="0" w:color="auto"/>
            <w:left w:val="none" w:sz="0" w:space="0" w:color="auto"/>
            <w:bottom w:val="none" w:sz="0" w:space="0" w:color="auto"/>
            <w:right w:val="none" w:sz="0" w:space="0" w:color="auto"/>
          </w:divBdr>
          <w:divsChild>
            <w:div w:id="365832318">
              <w:marLeft w:val="0"/>
              <w:marRight w:val="0"/>
              <w:marTop w:val="0"/>
              <w:marBottom w:val="0"/>
              <w:divBdr>
                <w:top w:val="none" w:sz="0" w:space="0" w:color="auto"/>
                <w:left w:val="none" w:sz="0" w:space="0" w:color="auto"/>
                <w:bottom w:val="none" w:sz="0" w:space="0" w:color="auto"/>
                <w:right w:val="none" w:sz="0" w:space="0" w:color="auto"/>
              </w:divBdr>
              <w:divsChild>
                <w:div w:id="19976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39352">
      <w:bodyDiv w:val="1"/>
      <w:marLeft w:val="0"/>
      <w:marRight w:val="0"/>
      <w:marTop w:val="0"/>
      <w:marBottom w:val="0"/>
      <w:divBdr>
        <w:top w:val="none" w:sz="0" w:space="0" w:color="auto"/>
        <w:left w:val="none" w:sz="0" w:space="0" w:color="auto"/>
        <w:bottom w:val="none" w:sz="0" w:space="0" w:color="auto"/>
        <w:right w:val="none" w:sz="0" w:space="0" w:color="auto"/>
      </w:divBdr>
    </w:div>
    <w:div w:id="1043559345">
      <w:bodyDiv w:val="1"/>
      <w:marLeft w:val="0"/>
      <w:marRight w:val="0"/>
      <w:marTop w:val="0"/>
      <w:marBottom w:val="0"/>
      <w:divBdr>
        <w:top w:val="none" w:sz="0" w:space="0" w:color="auto"/>
        <w:left w:val="none" w:sz="0" w:space="0" w:color="auto"/>
        <w:bottom w:val="none" w:sz="0" w:space="0" w:color="auto"/>
        <w:right w:val="none" w:sz="0" w:space="0" w:color="auto"/>
      </w:divBdr>
      <w:divsChild>
        <w:div w:id="1349672935">
          <w:marLeft w:val="0"/>
          <w:marRight w:val="0"/>
          <w:marTop w:val="0"/>
          <w:marBottom w:val="0"/>
          <w:divBdr>
            <w:top w:val="none" w:sz="0" w:space="0" w:color="auto"/>
            <w:left w:val="none" w:sz="0" w:space="0" w:color="auto"/>
            <w:bottom w:val="none" w:sz="0" w:space="0" w:color="auto"/>
            <w:right w:val="none" w:sz="0" w:space="0" w:color="auto"/>
          </w:divBdr>
          <w:divsChild>
            <w:div w:id="1134132131">
              <w:marLeft w:val="0"/>
              <w:marRight w:val="0"/>
              <w:marTop w:val="0"/>
              <w:marBottom w:val="0"/>
              <w:divBdr>
                <w:top w:val="none" w:sz="0" w:space="0" w:color="auto"/>
                <w:left w:val="single" w:sz="6" w:space="0" w:color="E2E2E2"/>
                <w:bottom w:val="none" w:sz="0" w:space="0" w:color="auto"/>
                <w:right w:val="single" w:sz="6" w:space="0" w:color="E2E2E2"/>
              </w:divBdr>
              <w:divsChild>
                <w:div w:id="1334069094">
                  <w:marLeft w:val="0"/>
                  <w:marRight w:val="0"/>
                  <w:marTop w:val="0"/>
                  <w:marBottom w:val="0"/>
                  <w:divBdr>
                    <w:top w:val="none" w:sz="0" w:space="0" w:color="auto"/>
                    <w:left w:val="none" w:sz="0" w:space="0" w:color="auto"/>
                    <w:bottom w:val="none" w:sz="0" w:space="0" w:color="auto"/>
                    <w:right w:val="none" w:sz="0" w:space="0" w:color="auto"/>
                  </w:divBdr>
                  <w:divsChild>
                    <w:div w:id="1785345487">
                      <w:marLeft w:val="0"/>
                      <w:marRight w:val="0"/>
                      <w:marTop w:val="0"/>
                      <w:marBottom w:val="0"/>
                      <w:divBdr>
                        <w:top w:val="none" w:sz="0" w:space="0" w:color="auto"/>
                        <w:left w:val="none" w:sz="0" w:space="0" w:color="auto"/>
                        <w:bottom w:val="none" w:sz="0" w:space="0" w:color="auto"/>
                        <w:right w:val="none" w:sz="0" w:space="0" w:color="auto"/>
                      </w:divBdr>
                      <w:divsChild>
                        <w:div w:id="917250076">
                          <w:marLeft w:val="0"/>
                          <w:marRight w:val="0"/>
                          <w:marTop w:val="0"/>
                          <w:marBottom w:val="0"/>
                          <w:divBdr>
                            <w:top w:val="none" w:sz="0" w:space="0" w:color="auto"/>
                            <w:left w:val="none" w:sz="0" w:space="0" w:color="auto"/>
                            <w:bottom w:val="none" w:sz="0" w:space="0" w:color="auto"/>
                            <w:right w:val="none" w:sz="0" w:space="0" w:color="auto"/>
                          </w:divBdr>
                          <w:divsChild>
                            <w:div w:id="1762216286">
                              <w:marLeft w:val="0"/>
                              <w:marRight w:val="0"/>
                              <w:marTop w:val="0"/>
                              <w:marBottom w:val="0"/>
                              <w:divBdr>
                                <w:top w:val="none" w:sz="0" w:space="0" w:color="auto"/>
                                <w:left w:val="none" w:sz="0" w:space="0" w:color="auto"/>
                                <w:bottom w:val="none" w:sz="0" w:space="0" w:color="auto"/>
                                <w:right w:val="none" w:sz="0" w:space="0" w:color="auto"/>
                              </w:divBdr>
                              <w:divsChild>
                                <w:div w:id="1818064870">
                                  <w:marLeft w:val="0"/>
                                  <w:marRight w:val="0"/>
                                  <w:marTop w:val="0"/>
                                  <w:marBottom w:val="0"/>
                                  <w:divBdr>
                                    <w:top w:val="none" w:sz="0" w:space="0" w:color="auto"/>
                                    <w:left w:val="none" w:sz="0" w:space="0" w:color="auto"/>
                                    <w:bottom w:val="none" w:sz="0" w:space="0" w:color="auto"/>
                                    <w:right w:val="none" w:sz="0" w:space="0" w:color="auto"/>
                                  </w:divBdr>
                                  <w:divsChild>
                                    <w:div w:id="12594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817360">
      <w:bodyDiv w:val="1"/>
      <w:marLeft w:val="0"/>
      <w:marRight w:val="0"/>
      <w:marTop w:val="0"/>
      <w:marBottom w:val="0"/>
      <w:divBdr>
        <w:top w:val="none" w:sz="0" w:space="0" w:color="auto"/>
        <w:left w:val="none" w:sz="0" w:space="0" w:color="auto"/>
        <w:bottom w:val="none" w:sz="0" w:space="0" w:color="auto"/>
        <w:right w:val="none" w:sz="0" w:space="0" w:color="auto"/>
      </w:divBdr>
    </w:div>
    <w:div w:id="1462729633">
      <w:bodyDiv w:val="1"/>
      <w:marLeft w:val="0"/>
      <w:marRight w:val="0"/>
      <w:marTop w:val="0"/>
      <w:marBottom w:val="0"/>
      <w:divBdr>
        <w:top w:val="none" w:sz="0" w:space="0" w:color="auto"/>
        <w:left w:val="none" w:sz="0" w:space="0" w:color="auto"/>
        <w:bottom w:val="none" w:sz="0" w:space="0" w:color="auto"/>
        <w:right w:val="none" w:sz="0" w:space="0" w:color="auto"/>
      </w:divBdr>
    </w:div>
    <w:div w:id="2064987136">
      <w:bodyDiv w:val="1"/>
      <w:marLeft w:val="0"/>
      <w:marRight w:val="0"/>
      <w:marTop w:val="0"/>
      <w:marBottom w:val="0"/>
      <w:divBdr>
        <w:top w:val="none" w:sz="0" w:space="0" w:color="auto"/>
        <w:left w:val="none" w:sz="0" w:space="0" w:color="auto"/>
        <w:bottom w:val="none" w:sz="0" w:space="0" w:color="auto"/>
        <w:right w:val="none" w:sz="0" w:space="0" w:color="auto"/>
      </w:divBdr>
      <w:divsChild>
        <w:div w:id="897087116">
          <w:marLeft w:val="0"/>
          <w:marRight w:val="0"/>
          <w:marTop w:val="0"/>
          <w:marBottom w:val="0"/>
          <w:divBdr>
            <w:top w:val="none" w:sz="0" w:space="0" w:color="auto"/>
            <w:left w:val="none" w:sz="0" w:space="0" w:color="auto"/>
            <w:bottom w:val="none" w:sz="0" w:space="0" w:color="auto"/>
            <w:right w:val="none" w:sz="0" w:space="0" w:color="auto"/>
          </w:divBdr>
          <w:divsChild>
            <w:div w:id="804782852">
              <w:marLeft w:val="0"/>
              <w:marRight w:val="0"/>
              <w:marTop w:val="0"/>
              <w:marBottom w:val="0"/>
              <w:divBdr>
                <w:top w:val="none" w:sz="0" w:space="0" w:color="auto"/>
                <w:left w:val="none" w:sz="0" w:space="0" w:color="auto"/>
                <w:bottom w:val="none" w:sz="0" w:space="0" w:color="auto"/>
                <w:right w:val="none" w:sz="0" w:space="0" w:color="auto"/>
              </w:divBdr>
              <w:divsChild>
                <w:div w:id="145097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86EE2-42F7-4662-A275-3C5674FE3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Shi</dc:creator>
  <cp:keywords>Firm:46690738v1</cp:keywords>
  <cp:lastModifiedBy>LIU, SHUNAN</cp:lastModifiedBy>
  <cp:revision>4</cp:revision>
  <dcterms:created xsi:type="dcterms:W3CDTF">2019-03-13T17:34:00Z</dcterms:created>
  <dcterms:modified xsi:type="dcterms:W3CDTF">2019-03-13T20:50:00Z</dcterms:modified>
</cp:coreProperties>
</file>